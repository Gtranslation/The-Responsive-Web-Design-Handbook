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A90113" w14:textId="77777777" w:rsidR="00D064BA" w:rsidRPr="00D064BA" w:rsidRDefault="00D064BA" w:rsidP="00D064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cs="Arial"/>
        </w:rPr>
      </w:pPr>
      <w:r w:rsidRPr="00D064BA">
        <w:rPr>
          <w:rFonts w:eastAsiaTheme="minorHAnsi" w:cs="Arial"/>
        </w:rPr>
        <w:t xml:space="preserve">专注于太空探索领域的未来软件设计 </w:t>
      </w:r>
    </w:p>
    <w:p w14:paraId="539B06D3" w14:textId="77777777" w:rsidR="00D064BA" w:rsidRPr="00D064BA" w:rsidRDefault="00D064BA" w:rsidP="00D064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cs="Arial"/>
        </w:rPr>
      </w:pPr>
    </w:p>
    <w:p w14:paraId="7D61AD15" w14:textId="3E274FEA" w:rsidR="00D064BA" w:rsidRPr="00D064BA" w:rsidRDefault="00D064BA" w:rsidP="00D064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cs="Arial"/>
        </w:rPr>
      </w:pPr>
      <w:r w:rsidRPr="00D064BA">
        <w:rPr>
          <w:rFonts w:eastAsiaTheme="minorHAnsi" w:cs="Arial"/>
        </w:rPr>
        <w:t>在JPL（喷气推进实验室）的</w:t>
      </w:r>
      <w:ins w:id="0" w:author="张世强" w:date="2017-06-18T21:32:00Z">
        <w:r w:rsidR="00A258C9">
          <w:rPr>
            <w:rFonts w:eastAsiaTheme="minorHAnsi" w:cs="Arial"/>
          </w:rPr>
          <w:t>人机交互界面设计</w:t>
        </w:r>
      </w:ins>
      <w:del w:id="1" w:author="张世强" w:date="2017-06-18T21:32:00Z">
        <w:r w:rsidRPr="00D064BA" w:rsidDel="00A258C9">
          <w:rPr>
            <w:rFonts w:eastAsiaTheme="minorHAnsi" w:cs="Arial"/>
          </w:rPr>
          <w:delText>人性化界面工程</w:delText>
        </w:r>
      </w:del>
      <w:r w:rsidRPr="00D064BA">
        <w:rPr>
          <w:rFonts w:eastAsiaTheme="minorHAnsi" w:cs="Arial"/>
        </w:rPr>
        <w:t>小组</w:t>
      </w:r>
      <w:del w:id="2" w:author="张世强" w:date="2017-06-18T21:33:00Z">
        <w:r w:rsidRPr="00D064BA" w:rsidDel="00A258C9">
          <w:rPr>
            <w:rFonts w:eastAsiaTheme="minorHAnsi" w:cs="Arial"/>
          </w:rPr>
          <w:delText>，</w:delText>
        </w:r>
      </w:del>
      <w:del w:id="3" w:author="张世强" w:date="2017-06-18T21:02:00Z">
        <w:r w:rsidRPr="00D064BA" w:rsidDel="00BA3695">
          <w:rPr>
            <w:rFonts w:eastAsiaTheme="minorHAnsi" w:cs="Arial"/>
          </w:rPr>
          <w:delText>总</w:delText>
        </w:r>
      </w:del>
      <w:del w:id="4" w:author="张世强" w:date="2017-06-18T21:33:00Z">
        <w:r w:rsidRPr="00D064BA" w:rsidDel="00A258C9">
          <w:rPr>
            <w:rFonts w:eastAsiaTheme="minorHAnsi" w:cs="Arial"/>
          </w:rPr>
          <w:delText>所周知</w:delText>
        </w:r>
      </w:del>
      <w:r w:rsidRPr="00D064BA">
        <w:rPr>
          <w:rFonts w:eastAsiaTheme="minorHAnsi" w:cs="Arial"/>
        </w:rPr>
        <w:t>，我们</w:t>
      </w:r>
      <w:ins w:id="5" w:author="张世强" w:date="2017-06-18T21:33:00Z">
        <w:r w:rsidR="00A258C9">
          <w:rPr>
            <w:rFonts w:eastAsiaTheme="minorHAnsi" w:cs="Arial"/>
          </w:rPr>
          <w:t>也会</w:t>
        </w:r>
      </w:ins>
      <w:r w:rsidRPr="00D064BA">
        <w:rPr>
          <w:rFonts w:eastAsiaTheme="minorHAnsi" w:cs="Arial"/>
        </w:rPr>
        <w:t>为用户开发软件</w:t>
      </w:r>
      <w:ins w:id="6" w:author="张世强" w:date="2017-06-18T21:33:00Z">
        <w:r w:rsidR="00A258C9">
          <w:rPr>
            <w:rFonts w:eastAsiaTheme="minorHAnsi" w:cs="Arial"/>
          </w:rPr>
          <w:t>。</w:t>
        </w:r>
      </w:ins>
      <w:del w:id="7" w:author="张世强" w:date="2017-06-18T21:33:00Z">
        <w:r w:rsidRPr="00D064BA" w:rsidDel="00A258C9">
          <w:rPr>
            <w:rFonts w:eastAsiaTheme="minorHAnsi" w:cs="Arial"/>
          </w:rPr>
          <w:delText>，</w:delText>
        </w:r>
      </w:del>
      <w:r w:rsidRPr="00D064BA">
        <w:rPr>
          <w:rFonts w:eastAsiaTheme="minorHAnsi" w:cs="Arial"/>
        </w:rPr>
        <w:t>我们坚持以人为本（用户为中心）的设计，所见为实</w:t>
      </w:r>
      <w:del w:id="8" w:author="张世强" w:date="2017-06-18T21:33:00Z">
        <w:r w:rsidRPr="00D064BA" w:rsidDel="00A258C9">
          <w:rPr>
            <w:rFonts w:eastAsiaTheme="minorHAnsi" w:cs="Arial"/>
          </w:rPr>
          <w:delText xml:space="preserve"> </w:delText>
        </w:r>
      </w:del>
      <w:r w:rsidRPr="00D064BA">
        <w:rPr>
          <w:rFonts w:eastAsiaTheme="minorHAnsi" w:cs="Arial"/>
        </w:rPr>
        <w:t>以及</w:t>
      </w:r>
      <w:ins w:id="9" w:author="张世强" w:date="2017-06-18T21:05:00Z">
        <w:r w:rsidR="00BA3695">
          <w:rPr>
            <w:rFonts w:eastAsiaTheme="minorHAnsi" w:cs="Arial"/>
          </w:rPr>
          <w:t>快速</w:t>
        </w:r>
      </w:ins>
      <w:del w:id="10" w:author="张世强" w:date="2017-06-18T21:05:00Z">
        <w:r w:rsidRPr="00D064BA" w:rsidDel="00BA3695">
          <w:rPr>
            <w:rFonts w:eastAsiaTheme="minorHAnsi" w:cs="Arial"/>
          </w:rPr>
          <w:delText xml:space="preserve"> 不断</w:delText>
        </w:r>
      </w:del>
      <w:r w:rsidRPr="00D064BA">
        <w:rPr>
          <w:rFonts w:eastAsiaTheme="minorHAnsi" w:cs="Arial"/>
        </w:rPr>
        <w:t>从</w:t>
      </w:r>
      <w:del w:id="11" w:author="张世强" w:date="2017-06-18T21:05:00Z">
        <w:r w:rsidRPr="00D064BA" w:rsidDel="00BA3695">
          <w:rPr>
            <w:rFonts w:eastAsiaTheme="minorHAnsi" w:cs="Arial"/>
          </w:rPr>
          <w:delText>多次</w:delText>
        </w:r>
      </w:del>
      <w:r w:rsidRPr="00D064BA">
        <w:rPr>
          <w:rFonts w:eastAsiaTheme="minorHAnsi" w:cs="Arial"/>
        </w:rPr>
        <w:t>草图和原型中</w:t>
      </w:r>
      <w:del w:id="12" w:author="张世强" w:date="2017-06-18T21:05:00Z">
        <w:r w:rsidRPr="00D064BA" w:rsidDel="00BA3695">
          <w:rPr>
            <w:rFonts w:eastAsiaTheme="minorHAnsi" w:cs="Arial"/>
          </w:rPr>
          <w:delText>获取尽快</w:delText>
        </w:r>
      </w:del>
      <w:r w:rsidRPr="00D064BA">
        <w:rPr>
          <w:rFonts w:eastAsiaTheme="minorHAnsi" w:cs="Arial"/>
        </w:rPr>
        <w:t>学习的重要性. 尽管预算和时间通常是恒定不变的</w:t>
      </w:r>
      <w:bookmarkStart w:id="13" w:name="_GoBack"/>
      <w:bookmarkEnd w:id="13"/>
      <w:r w:rsidRPr="00D064BA">
        <w:rPr>
          <w:rFonts w:eastAsiaTheme="minorHAnsi" w:cs="Arial"/>
        </w:rPr>
        <w:t>，毕竟光速不也是个常量嘛。</w:t>
      </w:r>
    </w:p>
    <w:p w14:paraId="2739F611" w14:textId="77777777" w:rsidR="00D064BA" w:rsidRPr="00D064BA" w:rsidRDefault="00D064BA" w:rsidP="00D064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cs="Arial"/>
        </w:rPr>
      </w:pPr>
    </w:p>
    <w:p w14:paraId="75A1B254" w14:textId="3F3C8D8B" w:rsidR="00D064BA" w:rsidRPr="00D064BA" w:rsidRDefault="00CA7008" w:rsidP="00D064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cs="Arial"/>
        </w:rPr>
      </w:pPr>
      <w:ins w:id="14" w:author="张世强" w:date="2017-06-18T21:20:00Z">
        <w:r>
          <w:rPr>
            <w:rFonts w:eastAsiaTheme="minorHAnsi" w:cs="Arial"/>
          </w:rPr>
          <w:t>说实话</w:t>
        </w:r>
      </w:ins>
      <w:del w:id="15" w:author="张世强" w:date="2017-06-18T21:20:00Z">
        <w:r w:rsidR="00D064BA" w:rsidRPr="00D064BA" w:rsidDel="00CA7008">
          <w:rPr>
            <w:rFonts w:eastAsiaTheme="minorHAnsi" w:cs="Arial"/>
          </w:rPr>
          <w:delText>讲道理</w:delText>
        </w:r>
      </w:del>
      <w:r w:rsidR="00D064BA" w:rsidRPr="00D064BA">
        <w:rPr>
          <w:rFonts w:eastAsiaTheme="minorHAnsi" w:cs="Arial"/>
        </w:rPr>
        <w:t>，我们工作的某些领域确实有点不同寻常。</w:t>
      </w:r>
      <w:r w:rsidR="0011307A">
        <w:rPr>
          <w:rFonts w:eastAsiaTheme="minorHAnsi" w:cs="Arial"/>
        </w:rPr>
        <w:t>这</w:t>
      </w:r>
      <w:r w:rsidR="00D064BA" w:rsidRPr="00D064BA">
        <w:rPr>
          <w:rFonts w:eastAsiaTheme="minorHAnsi" w:cs="Arial"/>
        </w:rPr>
        <w:t>是一个由联邦政府资助的实验室。</w:t>
      </w:r>
      <w:r w:rsidR="00F8210F">
        <w:rPr>
          <w:rFonts w:eastAsiaTheme="minorHAnsi" w:cs="Arial"/>
        </w:rPr>
        <w:t>它的存在就是为了完成几乎不可能的任务。简而言之：为太空探索开发</w:t>
      </w:r>
      <w:r w:rsidR="00D064BA" w:rsidRPr="00D064BA">
        <w:rPr>
          <w:rFonts w:eastAsiaTheme="minorHAnsi" w:cs="Arial"/>
        </w:rPr>
        <w:t>企业化软件</w:t>
      </w:r>
    </w:p>
    <w:p w14:paraId="57433DA5" w14:textId="77777777" w:rsidR="00D064BA" w:rsidRPr="00D064BA" w:rsidRDefault="00D064BA" w:rsidP="00D064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cs="Arial"/>
        </w:rPr>
      </w:pPr>
      <w:r w:rsidRPr="00D064BA">
        <w:rPr>
          <w:rFonts w:eastAsiaTheme="minorHAnsi" w:cs="Arial"/>
        </w:rPr>
        <w:t xml:space="preserve"> </w:t>
      </w:r>
    </w:p>
    <w:p w14:paraId="49A0C9F8" w14:textId="77777777" w:rsidR="00D064BA" w:rsidRPr="00D064BA" w:rsidRDefault="00D064BA" w:rsidP="00D064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cs="Arial"/>
        </w:rPr>
      </w:pPr>
      <w:r w:rsidRPr="00D064BA">
        <w:rPr>
          <w:rFonts w:eastAsiaTheme="minorHAnsi" w:cs="Arial"/>
        </w:rPr>
        <w:t>我们通过外太空通讯网络与航天器通讯，巨大的射电天线分布在全球三个不同的站点。就在我写下这些文章的一刻，第35号射电天线正在从“旅行者号2号太空探测器”下载数据，这些数据将以光速传送，以现在探测器距离地球的位置，这些数据到达地球需要1.24天。</w:t>
      </w:r>
    </w:p>
    <w:p w14:paraId="3870FF91" w14:textId="77777777" w:rsidR="00D064BA" w:rsidRPr="00D064BA" w:rsidRDefault="00D064BA" w:rsidP="00D064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cs="Arial"/>
        </w:rPr>
      </w:pPr>
      <w:r w:rsidRPr="00D064BA">
        <w:rPr>
          <w:rFonts w:eastAsiaTheme="minorHAnsi" w:cs="Arial"/>
        </w:rPr>
        <w:t xml:space="preserve"> </w:t>
      </w:r>
    </w:p>
    <w:p w14:paraId="62093AA9" w14:textId="77777777" w:rsidR="00D064BA" w:rsidRPr="00D064BA" w:rsidRDefault="00D064BA" w:rsidP="00D064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cs="Arial"/>
        </w:rPr>
      </w:pPr>
      <w:r w:rsidRPr="00D064BA">
        <w:rPr>
          <w:rFonts w:eastAsiaTheme="minorHAnsi" w:cs="Arial"/>
        </w:rPr>
        <w:t>在这些众多的太空计划中包括众多的工作任务。我们团队的主要工作是为太空通讯网络（DSN）提供一个全新的交互界面，以便于更好的监控、调试和纠正数据通讯中的各种问题。通过这些界面能快捷的查看问题，并非常简单对底层相关信息进行跟踪，方便排查问题。</w:t>
      </w:r>
    </w:p>
    <w:p w14:paraId="171C4F32" w14:textId="77777777" w:rsidR="00D064BA" w:rsidRPr="00D064BA" w:rsidRDefault="00D064BA" w:rsidP="00D064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cs="Arial"/>
        </w:rPr>
      </w:pPr>
      <w:r w:rsidRPr="00D064BA">
        <w:rPr>
          <w:rFonts w:eastAsiaTheme="minorHAnsi" w:cs="Arial"/>
        </w:rPr>
        <w:t xml:space="preserve"> </w:t>
      </w:r>
    </w:p>
    <w:p w14:paraId="3416F6EC" w14:textId="24EA6D5B" w:rsidR="00D064BA" w:rsidRPr="00D064BA" w:rsidRDefault="00A2524F" w:rsidP="00D064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cs="Arial"/>
        </w:rPr>
      </w:pPr>
      <w:r>
        <w:rPr>
          <w:rFonts w:eastAsiaTheme="minorHAnsi" w:cs="Arial"/>
        </w:rPr>
        <w:t>在自动化测量领域，</w:t>
      </w:r>
      <w:r w:rsidR="00D064BA" w:rsidRPr="00D064BA">
        <w:rPr>
          <w:rFonts w:eastAsiaTheme="minorHAnsi" w:cs="Arial"/>
        </w:rPr>
        <w:t>我们为</w:t>
      </w:r>
      <w:r>
        <w:rPr>
          <w:rFonts w:eastAsiaTheme="minorHAnsi" w:cs="Arial"/>
          <w:lang w:val="en-GB"/>
        </w:rPr>
        <w:t>这些</w:t>
      </w:r>
      <w:r w:rsidR="00D064BA" w:rsidRPr="00D064BA">
        <w:rPr>
          <w:rFonts w:eastAsiaTheme="minorHAnsi" w:cs="Arial"/>
        </w:rPr>
        <w:t>专家</w:t>
      </w:r>
      <w:r>
        <w:rPr>
          <w:rFonts w:eastAsiaTheme="minorHAnsi" w:cs="Arial"/>
        </w:rPr>
        <w:t>专门设计</w:t>
      </w:r>
      <w:r w:rsidR="00D064BA" w:rsidRPr="00D064BA">
        <w:rPr>
          <w:rFonts w:eastAsiaTheme="minorHAnsi" w:cs="Arial"/>
        </w:rPr>
        <w:t>软件，</w:t>
      </w:r>
      <w:r w:rsidR="009E47B3">
        <w:rPr>
          <w:rFonts w:eastAsiaTheme="minorHAnsi" w:cs="Arial"/>
        </w:rPr>
        <w:t>但</w:t>
      </w:r>
      <w:r w:rsidR="0017318D">
        <w:rPr>
          <w:rFonts w:eastAsiaTheme="minorHAnsi" w:cs="Arial"/>
        </w:rPr>
        <w:t>我们需要</w:t>
      </w:r>
      <w:r w:rsidR="0017318D">
        <w:rPr>
          <w:rFonts w:eastAsiaTheme="minorHAnsi" w:cs="Arial" w:hint="eastAsia"/>
        </w:rPr>
        <w:t>让</w:t>
      </w:r>
      <w:r w:rsidR="00D064BA" w:rsidRPr="00D064BA">
        <w:rPr>
          <w:rFonts w:eastAsiaTheme="minorHAnsi" w:cs="Arial"/>
        </w:rPr>
        <w:t>那些专家</w:t>
      </w:r>
      <w:del w:id="16" w:author="张世强" w:date="2017-06-18T21:28:00Z">
        <w:r w:rsidR="00D064BA" w:rsidRPr="00D064BA" w:rsidDel="00981A15">
          <w:rPr>
            <w:rFonts w:eastAsiaTheme="minorHAnsi" w:cs="Arial"/>
          </w:rPr>
          <w:delText>真的</w:delText>
        </w:r>
      </w:del>
      <w:del w:id="17" w:author="张世强" w:date="2017-06-18T21:27:00Z">
        <w:r w:rsidR="00D064BA" w:rsidRPr="00D064BA" w:rsidDel="00981A15">
          <w:rPr>
            <w:rFonts w:eastAsiaTheme="minorHAnsi" w:cs="Arial"/>
          </w:rPr>
          <w:delText>在用</w:delText>
        </w:r>
      </w:del>
      <w:r w:rsidR="00D064BA" w:rsidRPr="00D064BA">
        <w:rPr>
          <w:rFonts w:eastAsiaTheme="minorHAnsi" w:cs="Arial"/>
        </w:rPr>
        <w:t>绞尽脑汁</w:t>
      </w:r>
      <w:del w:id="18" w:author="张世强" w:date="2017-06-18T21:28:00Z">
        <w:r w:rsidR="00D064BA" w:rsidRPr="00D064BA" w:rsidDel="00981A15">
          <w:rPr>
            <w:rFonts w:eastAsiaTheme="minorHAnsi" w:cs="Arial"/>
          </w:rPr>
          <w:delText>在</w:delText>
        </w:r>
      </w:del>
      <w:r w:rsidR="00D064BA" w:rsidRPr="00D064BA">
        <w:rPr>
          <w:rFonts w:eastAsiaTheme="minorHAnsi" w:cs="Arial"/>
        </w:rPr>
        <w:t>做他们应该做的事，而不是浪费精力在软件缺陷上。</w:t>
      </w:r>
    </w:p>
    <w:p w14:paraId="75CC9DD3" w14:textId="77777777" w:rsidR="00D064BA" w:rsidRPr="00D064BA" w:rsidRDefault="00D064BA" w:rsidP="00D064BA">
      <w:pPr>
        <w:pStyle w:val="p1"/>
        <w:shd w:val="clear" w:color="auto" w:fill="FFFFFF"/>
        <w:spacing w:before="0" w:beforeAutospacing="0" w:after="72" w:afterAutospacing="0"/>
        <w:rPr>
          <w:rFonts w:asciiTheme="minorHAnsi" w:eastAsiaTheme="minorHAnsi" w:hAnsiTheme="minorHAnsi" w:cs="Arial"/>
          <w:color w:val="333333"/>
        </w:rPr>
      </w:pPr>
    </w:p>
    <w:p w14:paraId="432349BC" w14:textId="5616274E" w:rsidR="00347135" w:rsidRPr="00D064BA" w:rsidRDefault="00347135" w:rsidP="00D064BA">
      <w:pPr>
        <w:pStyle w:val="p1"/>
        <w:shd w:val="clear" w:color="auto" w:fill="FFFFFF"/>
        <w:spacing w:before="0" w:beforeAutospacing="0" w:after="72" w:afterAutospacing="0"/>
        <w:rPr>
          <w:rFonts w:asciiTheme="minorHAnsi" w:eastAsiaTheme="minorHAnsi" w:hAnsiTheme="minorHAnsi" w:cs="Arial"/>
          <w:color w:val="333333"/>
          <w:lang w:val="en-GB"/>
        </w:rPr>
      </w:pPr>
      <w:r w:rsidRPr="00D064BA">
        <w:rPr>
          <w:rFonts w:asciiTheme="minorHAnsi" w:eastAsiaTheme="minorHAnsi" w:hAnsiTheme="minorHAnsi" w:cs="Arial"/>
          <w:color w:val="333333"/>
        </w:rPr>
        <w:t>任务和数据的复杂度在逐步提升</w:t>
      </w:r>
      <w:r w:rsidRPr="00D064BA">
        <w:rPr>
          <w:rStyle w:val="s1"/>
          <w:rFonts w:asciiTheme="minorHAnsi" w:eastAsiaTheme="minorHAnsi" w:hAnsiTheme="minorHAnsi" w:cs="Arial"/>
          <w:color w:val="333333"/>
        </w:rPr>
        <w:t>.</w:t>
      </w:r>
      <w:r w:rsidRPr="00D064BA">
        <w:rPr>
          <w:rStyle w:val="apple-converted-space"/>
          <w:rFonts w:asciiTheme="minorHAnsi" w:eastAsiaTheme="minorHAnsi" w:hAnsiTheme="minorHAnsi" w:cs="Arial"/>
          <w:color w:val="333333"/>
        </w:rPr>
        <w:t> </w:t>
      </w:r>
      <w:r w:rsidRPr="00D064BA">
        <w:rPr>
          <w:rFonts w:asciiTheme="minorHAnsi" w:eastAsiaTheme="minorHAnsi" w:hAnsiTheme="minorHAnsi" w:cs="Arial"/>
          <w:color w:val="333333"/>
        </w:rPr>
        <w:t>在</w:t>
      </w:r>
      <w:r w:rsidRPr="00D064BA">
        <w:rPr>
          <w:rStyle w:val="s1"/>
          <w:rFonts w:asciiTheme="minorHAnsi" w:eastAsiaTheme="minorHAnsi" w:hAnsiTheme="minorHAnsi" w:cs="Arial"/>
          <w:color w:val="333333"/>
        </w:rPr>
        <w:t>1965</w:t>
      </w:r>
      <w:r w:rsidRPr="00D064BA">
        <w:rPr>
          <w:rFonts w:asciiTheme="minorHAnsi" w:eastAsiaTheme="minorHAnsi" w:hAnsiTheme="minorHAnsi" w:cs="Arial"/>
          <w:color w:val="333333"/>
        </w:rPr>
        <w:t>年</w:t>
      </w:r>
      <w:r w:rsidRPr="00D064BA">
        <w:rPr>
          <w:rStyle w:val="s1"/>
          <w:rFonts w:asciiTheme="minorHAnsi" w:eastAsiaTheme="minorHAnsi" w:hAnsiTheme="minorHAnsi" w:cs="Arial"/>
          <w:color w:val="333333"/>
        </w:rPr>
        <w:t>，</w:t>
      </w:r>
      <w:r w:rsidRPr="00D064BA">
        <w:rPr>
          <w:rFonts w:asciiTheme="minorHAnsi" w:eastAsiaTheme="minorHAnsi" w:hAnsiTheme="minorHAnsi" w:cs="Arial"/>
          <w:color w:val="333333"/>
        </w:rPr>
        <w:t>水手</w:t>
      </w:r>
      <w:r w:rsidRPr="00D064BA">
        <w:rPr>
          <w:rStyle w:val="s1"/>
          <w:rFonts w:asciiTheme="minorHAnsi" w:eastAsiaTheme="minorHAnsi" w:hAnsiTheme="minorHAnsi" w:cs="Arial"/>
          <w:color w:val="333333"/>
        </w:rPr>
        <w:t>4</w:t>
      </w:r>
      <w:r w:rsidRPr="00D064BA">
        <w:rPr>
          <w:rFonts w:asciiTheme="minorHAnsi" w:eastAsiaTheme="minorHAnsi" w:hAnsiTheme="minorHAnsi" w:cs="Arial"/>
          <w:color w:val="333333"/>
        </w:rPr>
        <w:t>号时期</w:t>
      </w:r>
      <w:r w:rsidRPr="00D064BA">
        <w:rPr>
          <w:rStyle w:val="s1"/>
          <w:rFonts w:asciiTheme="minorHAnsi" w:eastAsiaTheme="minorHAnsi" w:hAnsiTheme="minorHAnsi" w:cs="Arial"/>
          <w:color w:val="333333"/>
        </w:rPr>
        <w:t>，</w:t>
      </w:r>
      <w:r w:rsidR="00187CAA">
        <w:rPr>
          <w:rStyle w:val="s1"/>
          <w:rFonts w:asciiTheme="minorHAnsi" w:eastAsiaTheme="minorHAnsi" w:hAnsiTheme="minorHAnsi" w:cs="Arial"/>
          <w:color w:val="333333"/>
        </w:rPr>
        <w:t>由于</w:t>
      </w:r>
      <w:r w:rsidR="00B56B1E">
        <w:rPr>
          <w:rStyle w:val="s1"/>
          <w:rFonts w:asciiTheme="minorHAnsi" w:eastAsiaTheme="minorHAnsi" w:hAnsiTheme="minorHAnsi" w:cs="Arial"/>
          <w:color w:val="333333"/>
        </w:rPr>
        <w:t>数据量不多，</w:t>
      </w:r>
      <w:r w:rsidRPr="00D064BA">
        <w:rPr>
          <w:rFonts w:asciiTheme="minorHAnsi" w:eastAsiaTheme="minorHAnsi" w:hAnsiTheme="minorHAnsi" w:cs="Arial"/>
          <w:color w:val="333333"/>
        </w:rPr>
        <w:t>你甚至可以手绘数据点</w:t>
      </w:r>
      <w:r w:rsidRPr="00D064BA">
        <w:rPr>
          <w:rStyle w:val="s1"/>
          <w:rFonts w:asciiTheme="minorHAnsi" w:eastAsiaTheme="minorHAnsi" w:hAnsiTheme="minorHAnsi" w:cs="Arial"/>
          <w:color w:val="333333"/>
        </w:rPr>
        <w:t>（</w:t>
      </w:r>
      <w:r w:rsidRPr="00D064BA">
        <w:rPr>
          <w:rFonts w:asciiTheme="minorHAnsi" w:eastAsiaTheme="minorHAnsi" w:hAnsiTheme="minorHAnsi" w:cs="Arial"/>
          <w:color w:val="333333"/>
        </w:rPr>
        <w:t>事实上他们在</w:t>
      </w:r>
      <w:r w:rsidRPr="00D064BA">
        <w:rPr>
          <w:rStyle w:val="s1"/>
          <w:rFonts w:asciiTheme="minorHAnsi" w:eastAsiaTheme="minorHAnsi" w:hAnsiTheme="minorHAnsi" w:cs="Arial"/>
          <w:color w:val="333333"/>
        </w:rPr>
        <w:t>JPL</w:t>
      </w:r>
      <w:r w:rsidRPr="00D064BA">
        <w:rPr>
          <w:rFonts w:asciiTheme="minorHAnsi" w:eastAsiaTheme="minorHAnsi" w:hAnsiTheme="minorHAnsi" w:cs="Arial"/>
          <w:color w:val="333333"/>
        </w:rPr>
        <w:t>也是这样做的</w:t>
      </w:r>
      <w:r w:rsidRPr="00D064BA">
        <w:rPr>
          <w:rStyle w:val="s1"/>
          <w:rFonts w:asciiTheme="minorHAnsi" w:eastAsiaTheme="minorHAnsi" w:hAnsiTheme="minorHAnsi" w:cs="Arial"/>
          <w:color w:val="333333"/>
        </w:rPr>
        <w:t>）</w:t>
      </w:r>
      <w:r w:rsidRPr="00D064BA">
        <w:rPr>
          <w:rFonts w:asciiTheme="minorHAnsi" w:eastAsiaTheme="minorHAnsi" w:hAnsiTheme="minorHAnsi" w:cs="Arial"/>
          <w:color w:val="333333"/>
        </w:rPr>
        <w:t>火星好奇者号漫游车正在收集海量的数据</w:t>
      </w:r>
      <w:r w:rsidRPr="00D064BA">
        <w:rPr>
          <w:rStyle w:val="s1"/>
          <w:rFonts w:asciiTheme="minorHAnsi" w:eastAsiaTheme="minorHAnsi" w:hAnsiTheme="minorHAnsi" w:cs="Arial"/>
          <w:color w:val="333333"/>
        </w:rPr>
        <w:t>.</w:t>
      </w:r>
      <w:r w:rsidRPr="00D064BA">
        <w:rPr>
          <w:rStyle w:val="apple-converted-space"/>
          <w:rFonts w:asciiTheme="minorHAnsi" w:eastAsiaTheme="minorHAnsi" w:hAnsiTheme="minorHAnsi" w:cs="Arial"/>
          <w:color w:val="333333"/>
        </w:rPr>
        <w:t> </w:t>
      </w:r>
      <w:r w:rsidRPr="00D064BA">
        <w:rPr>
          <w:rFonts w:asciiTheme="minorHAnsi" w:eastAsiaTheme="minorHAnsi" w:hAnsiTheme="minorHAnsi" w:cs="Arial"/>
          <w:color w:val="333333"/>
        </w:rPr>
        <w:t>火星</w:t>
      </w:r>
      <w:r w:rsidRPr="00D064BA">
        <w:rPr>
          <w:rStyle w:val="s1"/>
          <w:rFonts w:asciiTheme="minorHAnsi" w:eastAsiaTheme="minorHAnsi" w:hAnsiTheme="minorHAnsi" w:cs="Arial"/>
          <w:color w:val="333333"/>
        </w:rPr>
        <w:t>2020</w:t>
      </w:r>
      <w:r w:rsidRPr="00D064BA">
        <w:rPr>
          <w:rFonts w:asciiTheme="minorHAnsi" w:eastAsiaTheme="minorHAnsi" w:hAnsiTheme="minorHAnsi" w:cs="Arial"/>
          <w:color w:val="333333"/>
        </w:rPr>
        <w:t>号在收集数据上会有再一步的提升</w:t>
      </w:r>
      <w:r w:rsidRPr="00D064BA">
        <w:rPr>
          <w:rStyle w:val="s1"/>
          <w:rFonts w:asciiTheme="minorHAnsi" w:eastAsiaTheme="minorHAnsi" w:hAnsiTheme="minorHAnsi" w:cs="Arial"/>
          <w:color w:val="333333"/>
        </w:rPr>
        <w:t>.</w:t>
      </w:r>
      <w:r w:rsidRPr="00D064BA">
        <w:rPr>
          <w:rFonts w:asciiTheme="minorHAnsi" w:eastAsiaTheme="minorHAnsi" w:hAnsiTheme="minorHAnsi" w:cs="Arial"/>
          <w:color w:val="333333"/>
        </w:rPr>
        <w:t>所以</w:t>
      </w:r>
      <w:r w:rsidRPr="00D064BA">
        <w:rPr>
          <w:rStyle w:val="s1"/>
          <w:rFonts w:asciiTheme="minorHAnsi" w:eastAsiaTheme="minorHAnsi" w:hAnsiTheme="minorHAnsi" w:cs="Arial"/>
          <w:color w:val="333333"/>
        </w:rPr>
        <w:t>，</w:t>
      </w:r>
      <w:r w:rsidRPr="00D064BA">
        <w:rPr>
          <w:rFonts w:asciiTheme="minorHAnsi" w:eastAsiaTheme="minorHAnsi" w:hAnsiTheme="minorHAnsi" w:cs="Arial"/>
          <w:color w:val="333333"/>
        </w:rPr>
        <w:t>我们必须做出一款实质上扩展人类能力的软件</w:t>
      </w:r>
      <w:r w:rsidRPr="00D064BA">
        <w:rPr>
          <w:rStyle w:val="s1"/>
          <w:rFonts w:asciiTheme="minorHAnsi" w:eastAsiaTheme="minorHAnsi" w:hAnsiTheme="minorHAnsi" w:cs="Arial"/>
          <w:color w:val="333333"/>
        </w:rPr>
        <w:t>，</w:t>
      </w:r>
      <w:r w:rsidRPr="00D064BA">
        <w:rPr>
          <w:rFonts w:asciiTheme="minorHAnsi" w:eastAsiaTheme="minorHAnsi" w:hAnsiTheme="minorHAnsi" w:cs="Arial"/>
          <w:color w:val="333333"/>
        </w:rPr>
        <w:t>不然就会触及瓶颈</w:t>
      </w:r>
      <w:r w:rsidRPr="00D064BA">
        <w:rPr>
          <w:rStyle w:val="s1"/>
          <w:rFonts w:asciiTheme="minorHAnsi" w:eastAsiaTheme="minorHAnsi" w:hAnsiTheme="minorHAnsi" w:cs="Arial"/>
          <w:color w:val="333333"/>
        </w:rPr>
        <w:t>.</w:t>
      </w:r>
    </w:p>
    <w:p w14:paraId="3BD08D02" w14:textId="77777777" w:rsidR="00347135" w:rsidRPr="00D064BA" w:rsidRDefault="00347135" w:rsidP="00D064BA">
      <w:pPr>
        <w:pStyle w:val="p2"/>
        <w:shd w:val="clear" w:color="auto" w:fill="FFFFFF"/>
        <w:spacing w:before="0" w:beforeAutospacing="0" w:after="72" w:afterAutospacing="0"/>
        <w:rPr>
          <w:rFonts w:asciiTheme="minorHAnsi" w:eastAsiaTheme="minorHAnsi" w:hAnsiTheme="minorHAnsi" w:cs="Arial"/>
          <w:color w:val="333333"/>
        </w:rPr>
      </w:pPr>
    </w:p>
    <w:p w14:paraId="0633B763" w14:textId="46867A09" w:rsidR="006A4631" w:rsidRPr="00D064BA" w:rsidRDefault="00F2377C" w:rsidP="00D064BA">
      <w:pPr>
        <w:pStyle w:val="a7"/>
        <w:rPr>
          <w:rFonts w:eastAsiaTheme="minorHAnsi" w:cs="Arial"/>
        </w:rPr>
      </w:pPr>
      <w:r>
        <w:rPr>
          <w:rStyle w:val="s1"/>
          <w:rFonts w:eastAsiaTheme="minorHAnsi" w:cs="Arial"/>
          <w:color w:val="333333"/>
        </w:rPr>
        <w:t>只有</w:t>
      </w:r>
      <w:r w:rsidR="006A4631" w:rsidRPr="00D064BA">
        <w:rPr>
          <w:rStyle w:val="s1"/>
          <w:rFonts w:eastAsiaTheme="minorHAnsi" w:cs="Arial"/>
          <w:color w:val="333333"/>
        </w:rPr>
        <w:t>当我们做好了当下的事情，便可以去进一步深化和拓展对科学的深度认知，我们需要时刻保持正确的方向并做适当的软件工具，以确保这些任务的顺利进行。我们通过预先对一些概念和假设的不断严格测试，并和我们的客户在整个流程中紧密合作，来避免凭空猜测。</w:t>
      </w:r>
    </w:p>
    <w:p w14:paraId="0647F9A0" w14:textId="77777777" w:rsidR="00347135" w:rsidRPr="00D064BA" w:rsidRDefault="00347135" w:rsidP="00D064BA">
      <w:pPr>
        <w:pStyle w:val="p1"/>
        <w:shd w:val="clear" w:color="auto" w:fill="FFFFFF"/>
        <w:spacing w:before="0" w:beforeAutospacing="0" w:after="72" w:afterAutospacing="0"/>
        <w:rPr>
          <w:rFonts w:asciiTheme="minorHAnsi" w:eastAsiaTheme="minorHAnsi" w:hAnsiTheme="minorHAnsi" w:cs="Arial"/>
          <w:color w:val="333333"/>
        </w:rPr>
      </w:pPr>
    </w:p>
    <w:p w14:paraId="6A610111" w14:textId="6D23A2BA" w:rsidR="00347135" w:rsidRPr="00D064BA" w:rsidRDefault="00B11CA8" w:rsidP="00D064BA">
      <w:pPr>
        <w:pStyle w:val="a7"/>
        <w:rPr>
          <w:rFonts w:eastAsiaTheme="minorHAnsi" w:cs="Arial"/>
        </w:rPr>
      </w:pPr>
      <w:r w:rsidRPr="00D064BA">
        <w:rPr>
          <w:rFonts w:eastAsiaTheme="minorHAnsi" w:cs="Arial"/>
          <w:color w:val="333333"/>
        </w:rPr>
        <w:t>我们不断的问自己</w:t>
      </w:r>
      <w:r w:rsidR="00347135" w:rsidRPr="00D064BA">
        <w:rPr>
          <w:rStyle w:val="s1"/>
          <w:rFonts w:eastAsiaTheme="minorHAnsi" w:cs="Arial"/>
          <w:color w:val="333333"/>
        </w:rPr>
        <w:t>:</w:t>
      </w:r>
      <w:r w:rsidR="00347135" w:rsidRPr="00D064BA">
        <w:rPr>
          <w:rStyle w:val="apple-converted-space"/>
          <w:rFonts w:eastAsiaTheme="minorHAnsi" w:cs="Arial"/>
          <w:color w:val="333333"/>
        </w:rPr>
        <w:t> </w:t>
      </w:r>
      <w:r w:rsidR="00347135" w:rsidRPr="00D064BA">
        <w:rPr>
          <w:rFonts w:eastAsiaTheme="minorHAnsi" w:cs="Arial"/>
          <w:color w:val="333333"/>
        </w:rPr>
        <w:t>谁是我们的需求方</w:t>
      </w:r>
      <w:r w:rsidR="00347135" w:rsidRPr="00D064BA">
        <w:rPr>
          <w:rStyle w:val="s1"/>
          <w:rFonts w:eastAsiaTheme="minorHAnsi" w:cs="Arial"/>
          <w:color w:val="333333"/>
        </w:rPr>
        <w:t>？</w:t>
      </w:r>
      <w:r w:rsidR="00347135" w:rsidRPr="00D064BA">
        <w:rPr>
          <w:rFonts w:eastAsiaTheme="minorHAnsi" w:cs="Arial"/>
          <w:color w:val="333333"/>
        </w:rPr>
        <w:t>我们试着要去完成些什么</w:t>
      </w:r>
      <w:r w:rsidR="00347135" w:rsidRPr="00D064BA">
        <w:rPr>
          <w:rStyle w:val="s1"/>
          <w:rFonts w:eastAsiaTheme="minorHAnsi" w:cs="Arial"/>
          <w:color w:val="333333"/>
        </w:rPr>
        <w:t>？</w:t>
      </w:r>
      <w:r w:rsidR="00347135" w:rsidRPr="00D064BA">
        <w:rPr>
          <w:rFonts w:eastAsiaTheme="minorHAnsi" w:cs="Arial"/>
          <w:color w:val="333333"/>
        </w:rPr>
        <w:t>这个我们想象的问题真的是问题么</w:t>
      </w:r>
      <w:r w:rsidR="00347135" w:rsidRPr="00D064BA">
        <w:rPr>
          <w:rStyle w:val="s1"/>
          <w:rFonts w:eastAsiaTheme="minorHAnsi" w:cs="Arial"/>
          <w:color w:val="333333"/>
        </w:rPr>
        <w:t>？</w:t>
      </w:r>
      <w:r w:rsidR="00347135" w:rsidRPr="00D064BA">
        <w:rPr>
          <w:rFonts w:eastAsiaTheme="minorHAnsi" w:cs="Arial"/>
          <w:color w:val="333333"/>
        </w:rPr>
        <w:t>我们的解决方案足够有效么</w:t>
      </w:r>
      <w:r w:rsidR="00347135" w:rsidRPr="00D064BA">
        <w:rPr>
          <w:rStyle w:val="s1"/>
          <w:rFonts w:eastAsiaTheme="minorHAnsi" w:cs="Arial"/>
          <w:color w:val="333333"/>
        </w:rPr>
        <w:t>？</w:t>
      </w:r>
      <w:r w:rsidR="00347135" w:rsidRPr="00D064BA">
        <w:rPr>
          <w:rFonts w:eastAsiaTheme="minorHAnsi" w:cs="Arial"/>
          <w:color w:val="333333"/>
        </w:rPr>
        <w:t>我们的设计有没有体现我们的解决方案</w:t>
      </w:r>
      <w:r w:rsidR="00347135" w:rsidRPr="00D064BA">
        <w:rPr>
          <w:rStyle w:val="s1"/>
          <w:rFonts w:eastAsiaTheme="minorHAnsi" w:cs="Arial"/>
          <w:color w:val="333333"/>
        </w:rPr>
        <w:t>？</w:t>
      </w:r>
      <w:r w:rsidR="00347135" w:rsidRPr="00D064BA">
        <w:rPr>
          <w:rFonts w:eastAsiaTheme="minorHAnsi" w:cs="Arial"/>
          <w:color w:val="333333"/>
        </w:rPr>
        <w:t>这个设计对我们的需求方是否具有实用价值</w:t>
      </w:r>
      <w:r w:rsidR="00347135" w:rsidRPr="00D064BA">
        <w:rPr>
          <w:rStyle w:val="s1"/>
          <w:rFonts w:eastAsiaTheme="minorHAnsi" w:cs="Arial"/>
          <w:color w:val="333333"/>
        </w:rPr>
        <w:t>？</w:t>
      </w:r>
      <w:r w:rsidR="005F54DE" w:rsidRPr="00D064BA">
        <w:rPr>
          <w:rFonts w:eastAsiaTheme="minorHAnsi" w:cs="Arial"/>
        </w:rPr>
        <w:t>哪些是没有经过严格测试而最容易导致漏洞产生的？</w:t>
      </w:r>
      <w:r w:rsidR="005F54DE" w:rsidRPr="00D064BA">
        <w:rPr>
          <w:rFonts w:eastAsiaTheme="minorHAnsi" w:cs="Arial"/>
          <w:color w:val="333333"/>
        </w:rPr>
        <w:t xml:space="preserve"> </w:t>
      </w:r>
    </w:p>
    <w:p w14:paraId="4F085DCB" w14:textId="77777777" w:rsidR="0065749F" w:rsidRPr="00D064BA" w:rsidRDefault="0065749F" w:rsidP="00D064BA">
      <w:pPr>
        <w:pStyle w:val="p1"/>
        <w:shd w:val="clear" w:color="auto" w:fill="FFFFFF"/>
        <w:spacing w:before="0" w:beforeAutospacing="0" w:after="72" w:afterAutospacing="0"/>
        <w:rPr>
          <w:rFonts w:asciiTheme="minorHAnsi" w:eastAsiaTheme="minorHAnsi" w:hAnsiTheme="minorHAnsi" w:cs="Arial"/>
          <w:color w:val="333333"/>
        </w:rPr>
      </w:pPr>
    </w:p>
    <w:p w14:paraId="1CF8769C" w14:textId="2252ACE9" w:rsidR="00237D81" w:rsidRPr="00D064BA" w:rsidRDefault="00BE1458" w:rsidP="00D064BA">
      <w:pPr>
        <w:pStyle w:val="p1"/>
        <w:shd w:val="clear" w:color="auto" w:fill="FFFFFF"/>
        <w:spacing w:before="0" w:beforeAutospacing="0" w:after="72" w:afterAutospacing="0"/>
        <w:rPr>
          <w:rFonts w:asciiTheme="minorHAnsi" w:eastAsiaTheme="minorHAnsi" w:hAnsiTheme="minorHAnsi" w:cs="Arial"/>
          <w:color w:val="000000"/>
        </w:rPr>
      </w:pPr>
      <w:r w:rsidRPr="00D064BA">
        <w:rPr>
          <w:rFonts w:asciiTheme="minorHAnsi" w:eastAsiaTheme="minorHAnsi" w:hAnsiTheme="minorHAnsi" w:cs="Arial"/>
          <w:color w:val="333333"/>
        </w:rPr>
        <w:t>我们无法在设计阶段就去做</w:t>
      </w:r>
      <w:r w:rsidRPr="00D064BA">
        <w:rPr>
          <w:rStyle w:val="s1"/>
          <w:rFonts w:asciiTheme="minorHAnsi" w:eastAsiaTheme="minorHAnsi" w:hAnsiTheme="minorHAnsi" w:cs="Arial"/>
          <w:color w:val="333333"/>
        </w:rPr>
        <w:t>A/B</w:t>
      </w:r>
      <w:r w:rsidRPr="00D064BA">
        <w:rPr>
          <w:rFonts w:asciiTheme="minorHAnsi" w:eastAsiaTheme="minorHAnsi" w:hAnsiTheme="minorHAnsi" w:cs="Arial"/>
          <w:color w:val="333333"/>
        </w:rPr>
        <w:t>测试（只有推送给用户后）</w:t>
      </w:r>
      <w:r w:rsidRPr="00D064BA">
        <w:rPr>
          <w:rStyle w:val="s1"/>
          <w:rFonts w:asciiTheme="minorHAnsi" w:eastAsiaTheme="minorHAnsi" w:hAnsiTheme="minorHAnsi" w:cs="Arial"/>
          <w:color w:val="333333"/>
        </w:rPr>
        <w:t>.</w:t>
      </w:r>
      <w:r w:rsidR="002B1C44" w:rsidRPr="00D064BA">
        <w:rPr>
          <w:rStyle w:val="apple-converted-space"/>
          <w:rFonts w:asciiTheme="minorHAnsi" w:eastAsiaTheme="minorHAnsi" w:hAnsiTheme="minorHAnsi" w:cs="Arial"/>
          <w:color w:val="333333"/>
        </w:rPr>
        <w:t xml:space="preserve"> 有时候</w:t>
      </w:r>
      <w:r w:rsidR="00CE7A72" w:rsidRPr="00D064BA">
        <w:rPr>
          <w:rStyle w:val="apple-converted-space"/>
          <w:rFonts w:asciiTheme="minorHAnsi" w:eastAsiaTheme="minorHAnsi" w:hAnsiTheme="minorHAnsi" w:cs="Arial"/>
          <w:color w:val="333333"/>
        </w:rPr>
        <w:t>我们的用户群是</w:t>
      </w:r>
      <w:r w:rsidRPr="00D064BA">
        <w:rPr>
          <w:rFonts w:asciiTheme="minorHAnsi" w:eastAsiaTheme="minorHAnsi" w:hAnsiTheme="minorHAnsi" w:cs="Arial"/>
          <w:color w:val="333333"/>
        </w:rPr>
        <w:t>隔壁大楼里面工作的</w:t>
      </w:r>
      <w:r w:rsidR="002261D9" w:rsidRPr="00D064BA">
        <w:rPr>
          <w:rFonts w:asciiTheme="minorHAnsi" w:eastAsiaTheme="minorHAnsi" w:hAnsiTheme="minorHAnsi" w:cs="Arial"/>
          <w:color w:val="333333"/>
          <w:lang w:val="en-GB"/>
        </w:rPr>
        <w:t>少</w:t>
      </w:r>
      <w:r w:rsidR="00ED5223" w:rsidRPr="00D064BA">
        <w:rPr>
          <w:rFonts w:asciiTheme="minorHAnsi" w:eastAsiaTheme="minorHAnsi" w:hAnsiTheme="minorHAnsi" w:cs="Arial"/>
          <w:color w:val="333333"/>
        </w:rPr>
        <w:t>部分</w:t>
      </w:r>
      <w:r w:rsidR="002261D9" w:rsidRPr="00D064BA">
        <w:rPr>
          <w:rFonts w:asciiTheme="minorHAnsi" w:eastAsiaTheme="minorHAnsi" w:hAnsiTheme="minorHAnsi" w:cs="Arial"/>
          <w:color w:val="333333"/>
        </w:rPr>
        <w:t>人</w:t>
      </w:r>
      <w:r w:rsidRPr="00D064BA">
        <w:rPr>
          <w:rFonts w:asciiTheme="minorHAnsi" w:eastAsiaTheme="minorHAnsi" w:hAnsiTheme="minorHAnsi" w:cs="Arial"/>
          <w:color w:val="333333"/>
        </w:rPr>
        <w:t>，</w:t>
      </w:r>
      <w:r w:rsidR="005C6462" w:rsidRPr="00D064BA">
        <w:rPr>
          <w:rFonts w:asciiTheme="minorHAnsi" w:eastAsiaTheme="minorHAnsi" w:hAnsiTheme="minorHAnsi" w:cs="Arial"/>
          <w:color w:val="333333"/>
        </w:rPr>
        <w:t>这样的访问量是巨大的</w:t>
      </w:r>
      <w:r w:rsidR="00302B10" w:rsidRPr="00D064BA">
        <w:rPr>
          <w:rFonts w:asciiTheme="minorHAnsi" w:eastAsiaTheme="minorHAnsi" w:hAnsiTheme="minorHAnsi" w:cs="Arial"/>
          <w:color w:val="000000"/>
        </w:rPr>
        <w:t>，</w:t>
      </w:r>
      <w:r w:rsidRPr="00D064BA">
        <w:rPr>
          <w:rFonts w:asciiTheme="minorHAnsi" w:eastAsiaTheme="minorHAnsi" w:hAnsiTheme="minorHAnsi" w:cs="Arial"/>
          <w:color w:val="000000"/>
        </w:rPr>
        <w:t>这和设计一款大众使用的互联网产品</w:t>
      </w:r>
      <w:r w:rsidR="00B71C34" w:rsidRPr="00D064BA">
        <w:rPr>
          <w:rFonts w:asciiTheme="minorHAnsi" w:eastAsiaTheme="minorHAnsi" w:hAnsiTheme="minorHAnsi" w:cs="Arial"/>
          <w:color w:val="000000"/>
        </w:rPr>
        <w:t>有很大不同</w:t>
      </w:r>
      <w:r w:rsidRPr="00D064BA">
        <w:rPr>
          <w:rFonts w:asciiTheme="minorHAnsi" w:eastAsiaTheme="minorHAnsi" w:hAnsiTheme="minorHAnsi" w:cs="Arial"/>
          <w:color w:val="000000"/>
        </w:rPr>
        <w:t>。</w:t>
      </w:r>
    </w:p>
    <w:p w14:paraId="3F403747" w14:textId="77777777" w:rsidR="00A75C86" w:rsidRPr="00D064BA" w:rsidRDefault="00A75C86" w:rsidP="00D064BA">
      <w:pPr>
        <w:pStyle w:val="p1"/>
        <w:shd w:val="clear" w:color="auto" w:fill="FFFFFF"/>
        <w:spacing w:before="0" w:beforeAutospacing="0" w:after="72" w:afterAutospacing="0"/>
        <w:rPr>
          <w:rStyle w:val="s1"/>
          <w:rFonts w:asciiTheme="minorHAnsi" w:eastAsiaTheme="minorHAnsi" w:hAnsiTheme="minorHAnsi" w:cs="Arial"/>
          <w:color w:val="333333"/>
        </w:rPr>
      </w:pPr>
    </w:p>
    <w:p w14:paraId="46818C05" w14:textId="6E801B37" w:rsidR="00347135" w:rsidRPr="00D064BA" w:rsidRDefault="00477A45" w:rsidP="00D064BA">
      <w:pPr>
        <w:pStyle w:val="p2"/>
        <w:shd w:val="clear" w:color="auto" w:fill="FFFFFF"/>
        <w:spacing w:before="0" w:beforeAutospacing="0" w:after="72" w:afterAutospacing="0"/>
        <w:rPr>
          <w:rFonts w:asciiTheme="minorHAnsi" w:eastAsiaTheme="minorHAnsi" w:hAnsiTheme="minorHAnsi" w:cs="Arial"/>
        </w:rPr>
      </w:pPr>
      <w:r>
        <w:rPr>
          <w:rFonts w:asciiTheme="minorHAnsi" w:eastAsiaTheme="minorHAnsi" w:hAnsiTheme="minorHAnsi" w:cs="Arial"/>
        </w:rPr>
        <w:t>那我们如何判断哪些才是正确的呢？</w:t>
      </w:r>
      <w:r w:rsidR="003576BF">
        <w:rPr>
          <w:rFonts w:asciiTheme="minorHAnsi" w:eastAsiaTheme="minorHAnsi" w:hAnsiTheme="minorHAnsi" w:cs="Arial"/>
        </w:rPr>
        <w:t>其实我们</w:t>
      </w:r>
      <w:r w:rsidR="00F368AC" w:rsidRPr="00D064BA">
        <w:rPr>
          <w:rFonts w:asciiTheme="minorHAnsi" w:eastAsiaTheme="minorHAnsi" w:hAnsiTheme="minorHAnsi" w:cs="Arial"/>
        </w:rPr>
        <w:t>使用</w:t>
      </w:r>
      <w:r>
        <w:rPr>
          <w:rFonts w:asciiTheme="minorHAnsi" w:eastAsiaTheme="minorHAnsi" w:hAnsiTheme="minorHAnsi" w:cs="Arial"/>
        </w:rPr>
        <w:t>了</w:t>
      </w:r>
      <w:r w:rsidR="00F368AC" w:rsidRPr="00D064BA">
        <w:rPr>
          <w:rFonts w:asciiTheme="minorHAnsi" w:eastAsiaTheme="minorHAnsi" w:hAnsiTheme="minorHAnsi" w:cs="Arial"/>
        </w:rPr>
        <w:t>一系列方法去讨</w:t>
      </w:r>
      <w:r w:rsidR="00586BEC">
        <w:rPr>
          <w:rFonts w:asciiTheme="minorHAnsi" w:eastAsiaTheme="minorHAnsi" w:hAnsiTheme="minorHAnsi" w:cs="Arial"/>
        </w:rPr>
        <w:t>论未来可能出现的各种场景，比如很早以前使用详细界面草图，现在</w:t>
      </w:r>
      <w:r w:rsidR="00F368AC" w:rsidRPr="00D064BA">
        <w:rPr>
          <w:rFonts w:asciiTheme="minorHAnsi" w:eastAsiaTheme="minorHAnsi" w:hAnsiTheme="minorHAnsi" w:cs="Arial"/>
        </w:rPr>
        <w:t>还</w:t>
      </w:r>
      <w:r w:rsidR="00294352">
        <w:rPr>
          <w:rFonts w:asciiTheme="minorHAnsi" w:eastAsiaTheme="minorHAnsi" w:hAnsiTheme="minorHAnsi" w:cs="Arial"/>
        </w:rPr>
        <w:t>在</w:t>
      </w:r>
      <w:r w:rsidR="00A436B5">
        <w:rPr>
          <w:rFonts w:asciiTheme="minorHAnsi" w:eastAsiaTheme="minorHAnsi" w:hAnsiTheme="minorHAnsi" w:cs="Arial"/>
        </w:rPr>
        <w:t>用</w:t>
      </w:r>
      <w:r w:rsidR="00390140">
        <w:rPr>
          <w:rFonts w:asciiTheme="minorHAnsi" w:eastAsiaTheme="minorHAnsi" w:hAnsiTheme="minorHAnsi" w:cs="Arial"/>
        </w:rPr>
        <w:t>叙述板和一系列图片来展示想法，</w:t>
      </w:r>
      <w:r w:rsidR="00F368AC" w:rsidRPr="00D064BA">
        <w:rPr>
          <w:rFonts w:asciiTheme="minorHAnsi" w:eastAsiaTheme="minorHAnsi" w:hAnsiTheme="minorHAnsi" w:cs="Arial"/>
        </w:rPr>
        <w:t>这些基于纸张和基于经验的原型来评估那些人们需要但是还未开发出来的工具。</w:t>
      </w:r>
    </w:p>
    <w:p w14:paraId="1A14E39D" w14:textId="77777777" w:rsidR="00746745" w:rsidRPr="00D064BA" w:rsidRDefault="00746745" w:rsidP="00D064BA">
      <w:pPr>
        <w:pStyle w:val="p2"/>
        <w:shd w:val="clear" w:color="auto" w:fill="FFFFFF"/>
        <w:spacing w:before="0" w:beforeAutospacing="0" w:after="72" w:afterAutospacing="0"/>
        <w:rPr>
          <w:rFonts w:asciiTheme="minorHAnsi" w:eastAsiaTheme="minorHAnsi" w:hAnsiTheme="minorHAnsi" w:cs="Arial"/>
          <w:color w:val="333333"/>
        </w:rPr>
      </w:pPr>
    </w:p>
    <w:p w14:paraId="64CBCC0D" w14:textId="6F64FB66" w:rsidR="00347135" w:rsidRPr="00D064BA" w:rsidRDefault="00BA572C" w:rsidP="00D064BA">
      <w:pPr>
        <w:pStyle w:val="p2"/>
        <w:shd w:val="clear" w:color="auto" w:fill="FFFFFF"/>
        <w:spacing w:before="0" w:beforeAutospacing="0" w:after="72" w:afterAutospacing="0"/>
        <w:rPr>
          <w:rFonts w:asciiTheme="minorHAnsi" w:eastAsiaTheme="minorHAnsi" w:hAnsiTheme="minorHAnsi" w:cs="Arial"/>
        </w:rPr>
      </w:pPr>
      <w:r>
        <w:rPr>
          <w:rFonts w:asciiTheme="minorHAnsi" w:eastAsiaTheme="minorHAnsi" w:hAnsiTheme="minorHAnsi" w:cs="Arial"/>
        </w:rPr>
        <w:t>软件</w:t>
      </w:r>
      <w:r>
        <w:rPr>
          <w:rFonts w:asciiTheme="minorHAnsi" w:eastAsiaTheme="minorHAnsi" w:hAnsiTheme="minorHAnsi" w:cs="Arial" w:hint="eastAsia"/>
        </w:rPr>
        <w:t>还是</w:t>
      </w:r>
      <w:r w:rsidR="006375C3">
        <w:rPr>
          <w:rFonts w:asciiTheme="minorHAnsi" w:eastAsiaTheme="minorHAnsi" w:hAnsiTheme="minorHAnsi" w:cs="Arial"/>
        </w:rPr>
        <w:t>以人为本，</w:t>
      </w:r>
      <w:r w:rsidR="006375C3">
        <w:rPr>
          <w:rFonts w:asciiTheme="minorHAnsi" w:eastAsiaTheme="minorHAnsi" w:hAnsiTheme="minorHAnsi" w:cs="Arial" w:hint="eastAsia"/>
        </w:rPr>
        <w:t>需要</w:t>
      </w:r>
      <w:r w:rsidR="00092AC2" w:rsidRPr="00D064BA">
        <w:rPr>
          <w:rFonts w:asciiTheme="minorHAnsi" w:eastAsiaTheme="minorHAnsi" w:hAnsiTheme="minorHAnsi" w:cs="Arial"/>
        </w:rPr>
        <w:t>不断的打磨。要知道，地面上的软件数量肯定比飞船上的多，升级地面上的软件也比飞船上的便捷的多，所以可以更敏捷的部署地面上的软件。</w:t>
      </w:r>
    </w:p>
    <w:p w14:paraId="4FB4D03E" w14:textId="77777777" w:rsidR="008845E9" w:rsidRPr="00D064BA" w:rsidRDefault="008845E9" w:rsidP="00D064BA">
      <w:pPr>
        <w:pStyle w:val="p2"/>
        <w:shd w:val="clear" w:color="auto" w:fill="FFFFFF"/>
        <w:spacing w:before="0" w:beforeAutospacing="0" w:after="72" w:afterAutospacing="0"/>
        <w:rPr>
          <w:rFonts w:asciiTheme="minorHAnsi" w:eastAsiaTheme="minorHAnsi" w:hAnsiTheme="minorHAnsi" w:cs="Arial"/>
          <w:color w:val="333333"/>
        </w:rPr>
      </w:pPr>
    </w:p>
    <w:p w14:paraId="65B9A811" w14:textId="5E2173AA" w:rsidR="00347574" w:rsidRPr="00D064BA" w:rsidRDefault="00347135" w:rsidP="00D064BA">
      <w:pPr>
        <w:pStyle w:val="p1"/>
        <w:shd w:val="clear" w:color="auto" w:fill="FFFFFF"/>
        <w:spacing w:before="0" w:beforeAutospacing="0" w:after="72" w:afterAutospacing="0"/>
        <w:rPr>
          <w:rFonts w:asciiTheme="minorHAnsi" w:eastAsiaTheme="minorHAnsi" w:hAnsiTheme="minorHAnsi" w:cs="Arial"/>
          <w:color w:val="333333"/>
        </w:rPr>
      </w:pPr>
      <w:r w:rsidRPr="00D064BA">
        <w:rPr>
          <w:rFonts w:asciiTheme="minorHAnsi" w:eastAsiaTheme="minorHAnsi" w:hAnsiTheme="minorHAnsi" w:cs="Arial"/>
          <w:color w:val="333333"/>
        </w:rPr>
        <w:t>当下</w:t>
      </w:r>
      <w:r w:rsidRPr="00D064BA">
        <w:rPr>
          <w:rStyle w:val="s1"/>
          <w:rFonts w:asciiTheme="minorHAnsi" w:eastAsiaTheme="minorHAnsi" w:hAnsiTheme="minorHAnsi" w:cs="Arial"/>
          <w:color w:val="333333"/>
        </w:rPr>
        <w:t>，</w:t>
      </w:r>
      <w:r w:rsidRPr="00D064BA">
        <w:rPr>
          <w:rFonts w:asciiTheme="minorHAnsi" w:eastAsiaTheme="minorHAnsi" w:hAnsiTheme="minorHAnsi" w:cs="Arial"/>
          <w:color w:val="333333"/>
        </w:rPr>
        <w:t>尽管我们放眼不局限于</w:t>
      </w:r>
      <w:r w:rsidRPr="00D064BA">
        <w:rPr>
          <w:rStyle w:val="s1"/>
          <w:rFonts w:asciiTheme="minorHAnsi" w:eastAsiaTheme="minorHAnsi" w:hAnsiTheme="minorHAnsi" w:cs="Arial"/>
          <w:color w:val="333333"/>
        </w:rPr>
        <w:t>web</w:t>
      </w:r>
      <w:r w:rsidRPr="00D064BA">
        <w:rPr>
          <w:rFonts w:asciiTheme="minorHAnsi" w:eastAsiaTheme="minorHAnsi" w:hAnsiTheme="minorHAnsi" w:cs="Arial"/>
          <w:color w:val="333333"/>
        </w:rPr>
        <w:t>应用</w:t>
      </w:r>
      <w:r w:rsidRPr="00D064BA">
        <w:rPr>
          <w:rStyle w:val="s1"/>
          <w:rFonts w:asciiTheme="minorHAnsi" w:eastAsiaTheme="minorHAnsi" w:hAnsiTheme="minorHAnsi" w:cs="Arial"/>
          <w:color w:val="333333"/>
        </w:rPr>
        <w:t>，</w:t>
      </w:r>
      <w:r w:rsidRPr="00D064BA">
        <w:rPr>
          <w:rFonts w:asciiTheme="minorHAnsi" w:eastAsiaTheme="minorHAnsi" w:hAnsiTheme="minorHAnsi" w:cs="Arial"/>
          <w:color w:val="333333"/>
        </w:rPr>
        <w:t>但是很多软件还是跑在浏览器里面的</w:t>
      </w:r>
      <w:r w:rsidRPr="00D064BA">
        <w:rPr>
          <w:rStyle w:val="s1"/>
          <w:rFonts w:asciiTheme="minorHAnsi" w:eastAsiaTheme="minorHAnsi" w:hAnsiTheme="minorHAnsi" w:cs="Arial"/>
          <w:color w:val="333333"/>
        </w:rPr>
        <w:t>.</w:t>
      </w:r>
      <w:r w:rsidRPr="00D064BA">
        <w:rPr>
          <w:rFonts w:asciiTheme="minorHAnsi" w:eastAsiaTheme="minorHAnsi" w:hAnsiTheme="minorHAnsi" w:cs="Arial"/>
          <w:color w:val="333333"/>
        </w:rPr>
        <w:t>我们正在为最新的火星探测器做一个</w:t>
      </w:r>
      <w:r w:rsidRPr="00D064BA">
        <w:rPr>
          <w:rStyle w:val="s1"/>
          <w:rFonts w:asciiTheme="minorHAnsi" w:eastAsiaTheme="minorHAnsi" w:hAnsiTheme="minorHAnsi" w:cs="Arial"/>
          <w:color w:val="333333"/>
        </w:rPr>
        <w:t>3D</w:t>
      </w:r>
      <w:r w:rsidRPr="00D064BA">
        <w:rPr>
          <w:rFonts w:asciiTheme="minorHAnsi" w:eastAsiaTheme="minorHAnsi" w:hAnsiTheme="minorHAnsi" w:cs="Arial"/>
          <w:color w:val="333333"/>
        </w:rPr>
        <w:t>沉浸式协作软件</w:t>
      </w:r>
      <w:r w:rsidRPr="00D064BA">
        <w:rPr>
          <w:rStyle w:val="s1"/>
          <w:rFonts w:asciiTheme="minorHAnsi" w:eastAsiaTheme="minorHAnsi" w:hAnsiTheme="minorHAnsi" w:cs="Arial"/>
          <w:color w:val="333333"/>
        </w:rPr>
        <w:t>，</w:t>
      </w:r>
      <w:r w:rsidRPr="00D064BA">
        <w:rPr>
          <w:rFonts w:asciiTheme="minorHAnsi" w:eastAsiaTheme="minorHAnsi" w:hAnsiTheme="minorHAnsi" w:cs="Arial"/>
          <w:color w:val="333333"/>
        </w:rPr>
        <w:t>它会决定探测器每天该去做什么</w:t>
      </w:r>
      <w:r w:rsidRPr="00D064BA">
        <w:rPr>
          <w:rStyle w:val="s1"/>
          <w:rFonts w:asciiTheme="minorHAnsi" w:eastAsiaTheme="minorHAnsi" w:hAnsiTheme="minorHAnsi" w:cs="Arial"/>
          <w:color w:val="333333"/>
        </w:rPr>
        <w:t>.</w:t>
      </w:r>
      <w:r w:rsidRPr="00D064BA">
        <w:rPr>
          <w:rStyle w:val="apple-converted-space"/>
          <w:rFonts w:asciiTheme="minorHAnsi" w:eastAsiaTheme="minorHAnsi" w:hAnsiTheme="minorHAnsi" w:cs="Arial"/>
          <w:color w:val="333333"/>
        </w:rPr>
        <w:t> </w:t>
      </w:r>
      <w:r w:rsidRPr="00D064BA">
        <w:rPr>
          <w:rFonts w:asciiTheme="minorHAnsi" w:eastAsiaTheme="minorHAnsi" w:hAnsiTheme="minorHAnsi" w:cs="Arial"/>
          <w:color w:val="333333"/>
        </w:rPr>
        <w:t>这些虚拟现实或者增强现实在科学中的应用场景还有很多很多</w:t>
      </w:r>
      <w:r w:rsidRPr="00D064BA">
        <w:rPr>
          <w:rStyle w:val="s1"/>
          <w:rFonts w:asciiTheme="minorHAnsi" w:eastAsiaTheme="minorHAnsi" w:hAnsiTheme="minorHAnsi" w:cs="Arial"/>
          <w:color w:val="333333"/>
        </w:rPr>
        <w:t>.</w:t>
      </w:r>
      <w:r w:rsidRPr="00D064BA">
        <w:rPr>
          <w:rStyle w:val="apple-converted-space"/>
          <w:rFonts w:asciiTheme="minorHAnsi" w:eastAsiaTheme="minorHAnsi" w:hAnsiTheme="minorHAnsi" w:cs="Arial"/>
          <w:color w:val="333333"/>
        </w:rPr>
        <w:t> </w:t>
      </w:r>
      <w:r w:rsidRPr="00D064BA">
        <w:rPr>
          <w:rFonts w:asciiTheme="minorHAnsi" w:eastAsiaTheme="minorHAnsi" w:hAnsiTheme="minorHAnsi" w:cs="Arial"/>
          <w:color w:val="333333"/>
        </w:rPr>
        <w:t>这些应用场景的平台也只是刚刚被发现出来</w:t>
      </w:r>
      <w:r w:rsidRPr="00D064BA">
        <w:rPr>
          <w:rStyle w:val="s1"/>
          <w:rFonts w:asciiTheme="minorHAnsi" w:eastAsiaTheme="minorHAnsi" w:hAnsiTheme="minorHAnsi" w:cs="Arial"/>
          <w:color w:val="333333"/>
        </w:rPr>
        <w:t>.</w:t>
      </w:r>
      <w:r w:rsidRPr="00D064BA">
        <w:rPr>
          <w:rStyle w:val="apple-converted-space"/>
          <w:rFonts w:asciiTheme="minorHAnsi" w:eastAsiaTheme="minorHAnsi" w:hAnsiTheme="minorHAnsi" w:cs="Arial"/>
          <w:color w:val="333333"/>
        </w:rPr>
        <w:t> </w:t>
      </w:r>
      <w:r w:rsidRPr="00D064BA">
        <w:rPr>
          <w:rFonts w:asciiTheme="minorHAnsi" w:eastAsiaTheme="minorHAnsi" w:hAnsiTheme="minorHAnsi" w:cs="Arial"/>
          <w:color w:val="333333"/>
        </w:rPr>
        <w:t>在这些新领域里</w:t>
      </w:r>
      <w:r w:rsidRPr="00D064BA">
        <w:rPr>
          <w:rStyle w:val="s1"/>
          <w:rFonts w:asciiTheme="minorHAnsi" w:eastAsiaTheme="minorHAnsi" w:hAnsiTheme="minorHAnsi" w:cs="Arial"/>
          <w:color w:val="333333"/>
        </w:rPr>
        <w:t>，</w:t>
      </w:r>
      <w:r w:rsidRPr="00D064BA">
        <w:rPr>
          <w:rFonts w:asciiTheme="minorHAnsi" w:eastAsiaTheme="minorHAnsi" w:hAnsiTheme="minorHAnsi" w:cs="Arial"/>
          <w:color w:val="333333"/>
        </w:rPr>
        <w:t>我们的直觉</w:t>
      </w:r>
      <w:r w:rsidRPr="00D064BA">
        <w:rPr>
          <w:rStyle w:val="s1"/>
          <w:rFonts w:asciiTheme="minorHAnsi" w:eastAsiaTheme="minorHAnsi" w:hAnsiTheme="minorHAnsi" w:cs="Arial"/>
          <w:color w:val="333333"/>
        </w:rPr>
        <w:t>，</w:t>
      </w:r>
      <w:r w:rsidRPr="00D064BA">
        <w:rPr>
          <w:rFonts w:asciiTheme="minorHAnsi" w:eastAsiaTheme="minorHAnsi" w:hAnsiTheme="minorHAnsi" w:cs="Arial"/>
          <w:color w:val="333333"/>
        </w:rPr>
        <w:t>设计以及原型能力已经用处有限</w:t>
      </w:r>
      <w:r w:rsidRPr="00D064BA">
        <w:rPr>
          <w:rStyle w:val="s1"/>
          <w:rFonts w:asciiTheme="minorHAnsi" w:eastAsiaTheme="minorHAnsi" w:hAnsiTheme="minorHAnsi" w:cs="Arial"/>
          <w:color w:val="333333"/>
        </w:rPr>
        <w:t>.</w:t>
      </w:r>
      <w:r w:rsidRPr="00D064BA">
        <w:rPr>
          <w:rStyle w:val="apple-converted-space"/>
          <w:rFonts w:asciiTheme="minorHAnsi" w:eastAsiaTheme="minorHAnsi" w:hAnsiTheme="minorHAnsi" w:cs="Arial"/>
          <w:color w:val="333333"/>
        </w:rPr>
        <w:t> </w:t>
      </w:r>
      <w:r w:rsidR="00290250" w:rsidRPr="00D064BA">
        <w:rPr>
          <w:rFonts w:asciiTheme="minorHAnsi" w:eastAsiaTheme="minorHAnsi" w:hAnsiTheme="minorHAnsi" w:cs="Arial"/>
        </w:rPr>
        <w:t>我们需要创造全新的工具来满足新的需求</w:t>
      </w:r>
    </w:p>
    <w:sectPr w:rsidR="00347574" w:rsidRPr="00D064BA" w:rsidSect="00BD031F">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8"/>
    <w:family w:val="auto"/>
    <w:pitch w:val="variable"/>
    <w:sig w:usb0="A10102FF" w:usb1="38CF7CFA" w:usb2="00010016" w:usb3="00000000" w:csb0="0014000F" w:csb1="00000000"/>
  </w:font>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8"/>
    <w:family w:val="auto"/>
    <w:pitch w:val="variable"/>
    <w:sig w:usb0="A10102FF" w:usb1="38CF7CFA" w:usb2="00010016" w:usb3="00000000" w:csb0="0014000F" w:csb1="00000000"/>
  </w:font>
</w:font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张世强">
    <w15:presenceInfo w15:providerId="Windows Live" w15:userId="a6fd00a18cdbeb0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trackRevisions/>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7135"/>
    <w:rsid w:val="00007644"/>
    <w:rsid w:val="00092AC2"/>
    <w:rsid w:val="000C60C0"/>
    <w:rsid w:val="000E76D0"/>
    <w:rsid w:val="0011307A"/>
    <w:rsid w:val="0017318D"/>
    <w:rsid w:val="00187CAA"/>
    <w:rsid w:val="002259CD"/>
    <w:rsid w:val="002261D9"/>
    <w:rsid w:val="00237D81"/>
    <w:rsid w:val="00290250"/>
    <w:rsid w:val="00294352"/>
    <w:rsid w:val="002B1C44"/>
    <w:rsid w:val="002D0544"/>
    <w:rsid w:val="002F1056"/>
    <w:rsid w:val="00302B10"/>
    <w:rsid w:val="00334013"/>
    <w:rsid w:val="00347135"/>
    <w:rsid w:val="00347574"/>
    <w:rsid w:val="003576BF"/>
    <w:rsid w:val="00390140"/>
    <w:rsid w:val="00426777"/>
    <w:rsid w:val="0046082C"/>
    <w:rsid w:val="00475BC1"/>
    <w:rsid w:val="00477A45"/>
    <w:rsid w:val="005832BF"/>
    <w:rsid w:val="00586BEC"/>
    <w:rsid w:val="005C6462"/>
    <w:rsid w:val="005F54DE"/>
    <w:rsid w:val="006375C3"/>
    <w:rsid w:val="00645801"/>
    <w:rsid w:val="0065749F"/>
    <w:rsid w:val="006A4631"/>
    <w:rsid w:val="00746745"/>
    <w:rsid w:val="008845E9"/>
    <w:rsid w:val="0092121F"/>
    <w:rsid w:val="0094784E"/>
    <w:rsid w:val="00981A15"/>
    <w:rsid w:val="00984057"/>
    <w:rsid w:val="009E47B3"/>
    <w:rsid w:val="00A2524F"/>
    <w:rsid w:val="00A258C9"/>
    <w:rsid w:val="00A436B5"/>
    <w:rsid w:val="00A61821"/>
    <w:rsid w:val="00A75C86"/>
    <w:rsid w:val="00AA1614"/>
    <w:rsid w:val="00B02241"/>
    <w:rsid w:val="00B11CA8"/>
    <w:rsid w:val="00B51A5A"/>
    <w:rsid w:val="00B56B1E"/>
    <w:rsid w:val="00B71C34"/>
    <w:rsid w:val="00BA3695"/>
    <w:rsid w:val="00BA572C"/>
    <w:rsid w:val="00BC21C2"/>
    <w:rsid w:val="00BD031F"/>
    <w:rsid w:val="00BE1458"/>
    <w:rsid w:val="00CA7008"/>
    <w:rsid w:val="00CC46B4"/>
    <w:rsid w:val="00CE7A72"/>
    <w:rsid w:val="00D064BA"/>
    <w:rsid w:val="00ED5223"/>
    <w:rsid w:val="00F2377C"/>
    <w:rsid w:val="00F368AC"/>
    <w:rsid w:val="00F72635"/>
    <w:rsid w:val="00F8210F"/>
    <w:rsid w:val="00FB1CA1"/>
    <w:rsid w:val="00FE01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4A33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1">
    <w:name w:val="p1"/>
    <w:basedOn w:val="a"/>
    <w:rsid w:val="00347135"/>
    <w:pPr>
      <w:widowControl/>
      <w:spacing w:before="100" w:beforeAutospacing="1" w:after="100" w:afterAutospacing="1"/>
      <w:jc w:val="left"/>
    </w:pPr>
    <w:rPr>
      <w:rFonts w:ascii="Times New Roman" w:hAnsi="Times New Roman" w:cs="Times New Roman"/>
      <w:kern w:val="0"/>
    </w:rPr>
  </w:style>
  <w:style w:type="character" w:customStyle="1" w:styleId="s1">
    <w:name w:val="s1"/>
    <w:basedOn w:val="a0"/>
    <w:rsid w:val="00347135"/>
  </w:style>
  <w:style w:type="character" w:customStyle="1" w:styleId="apple-converted-space">
    <w:name w:val="apple-converted-space"/>
    <w:basedOn w:val="a0"/>
    <w:rsid w:val="00347135"/>
  </w:style>
  <w:style w:type="paragraph" w:customStyle="1" w:styleId="p2">
    <w:name w:val="p2"/>
    <w:basedOn w:val="a"/>
    <w:rsid w:val="00347135"/>
    <w:pPr>
      <w:widowControl/>
      <w:spacing w:before="100" w:beforeAutospacing="1" w:after="100" w:afterAutospacing="1"/>
      <w:jc w:val="left"/>
    </w:pPr>
    <w:rPr>
      <w:rFonts w:ascii="Times New Roman" w:hAnsi="Times New Roman" w:cs="Times New Roman"/>
      <w:kern w:val="0"/>
    </w:rPr>
  </w:style>
  <w:style w:type="paragraph" w:styleId="a3">
    <w:name w:val="Normal (Web)"/>
    <w:basedOn w:val="a"/>
    <w:uiPriority w:val="99"/>
    <w:semiHidden/>
    <w:unhideWhenUsed/>
    <w:rsid w:val="00347135"/>
    <w:pPr>
      <w:widowControl/>
      <w:spacing w:before="100" w:beforeAutospacing="1" w:after="100" w:afterAutospacing="1"/>
      <w:jc w:val="left"/>
    </w:pPr>
    <w:rPr>
      <w:rFonts w:ascii="Times New Roman" w:hAnsi="Times New Roman" w:cs="Times New Roman"/>
      <w:kern w:val="0"/>
    </w:rPr>
  </w:style>
  <w:style w:type="character" w:styleId="a4">
    <w:name w:val="Emphasis"/>
    <w:basedOn w:val="a0"/>
    <w:uiPriority w:val="20"/>
    <w:qFormat/>
    <w:rsid w:val="00347135"/>
    <w:rPr>
      <w:i/>
      <w:iCs/>
    </w:rPr>
  </w:style>
  <w:style w:type="paragraph" w:styleId="a5">
    <w:name w:val="Revision"/>
    <w:hidden/>
    <w:uiPriority w:val="99"/>
    <w:semiHidden/>
    <w:rsid w:val="00347135"/>
  </w:style>
  <w:style w:type="character" w:styleId="a6">
    <w:name w:val="annotation reference"/>
    <w:basedOn w:val="a0"/>
    <w:uiPriority w:val="99"/>
    <w:semiHidden/>
    <w:unhideWhenUsed/>
    <w:rsid w:val="00347135"/>
    <w:rPr>
      <w:sz w:val="21"/>
      <w:szCs w:val="21"/>
    </w:rPr>
  </w:style>
  <w:style w:type="paragraph" w:styleId="a7">
    <w:name w:val="annotation text"/>
    <w:basedOn w:val="a"/>
    <w:link w:val="a8"/>
    <w:uiPriority w:val="99"/>
    <w:unhideWhenUsed/>
    <w:rsid w:val="00347135"/>
    <w:pPr>
      <w:jc w:val="left"/>
    </w:pPr>
  </w:style>
  <w:style w:type="character" w:customStyle="1" w:styleId="a8">
    <w:name w:val="批注文字字符"/>
    <w:basedOn w:val="a0"/>
    <w:link w:val="a7"/>
    <w:uiPriority w:val="99"/>
    <w:rsid w:val="00347135"/>
  </w:style>
  <w:style w:type="paragraph" w:styleId="a9">
    <w:name w:val="annotation subject"/>
    <w:basedOn w:val="a7"/>
    <w:next w:val="a7"/>
    <w:link w:val="aa"/>
    <w:uiPriority w:val="99"/>
    <w:semiHidden/>
    <w:unhideWhenUsed/>
    <w:rsid w:val="00347135"/>
    <w:rPr>
      <w:b/>
      <w:bCs/>
    </w:rPr>
  </w:style>
  <w:style w:type="character" w:customStyle="1" w:styleId="aa">
    <w:name w:val="批注主题字符"/>
    <w:basedOn w:val="a8"/>
    <w:link w:val="a9"/>
    <w:uiPriority w:val="99"/>
    <w:semiHidden/>
    <w:rsid w:val="00347135"/>
    <w:rPr>
      <w:b/>
      <w:bCs/>
    </w:rPr>
  </w:style>
  <w:style w:type="paragraph" w:styleId="ab">
    <w:name w:val="Balloon Text"/>
    <w:basedOn w:val="a"/>
    <w:link w:val="ac"/>
    <w:uiPriority w:val="99"/>
    <w:semiHidden/>
    <w:unhideWhenUsed/>
    <w:rsid w:val="00347135"/>
    <w:rPr>
      <w:rFonts w:ascii="宋体" w:eastAsia="宋体"/>
      <w:sz w:val="18"/>
      <w:szCs w:val="18"/>
    </w:rPr>
  </w:style>
  <w:style w:type="character" w:customStyle="1" w:styleId="ac">
    <w:name w:val="批注框文本字符"/>
    <w:basedOn w:val="a0"/>
    <w:link w:val="ab"/>
    <w:uiPriority w:val="99"/>
    <w:semiHidden/>
    <w:rsid w:val="00347135"/>
    <w:rPr>
      <w:rFonts w:ascii="宋体" w:eastAsia="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1773406">
      <w:bodyDiv w:val="1"/>
      <w:marLeft w:val="0"/>
      <w:marRight w:val="0"/>
      <w:marTop w:val="0"/>
      <w:marBottom w:val="0"/>
      <w:divBdr>
        <w:top w:val="none" w:sz="0" w:space="0" w:color="auto"/>
        <w:left w:val="none" w:sz="0" w:space="0" w:color="auto"/>
        <w:bottom w:val="none" w:sz="0" w:space="0" w:color="auto"/>
        <w:right w:val="none" w:sz="0" w:space="0" w:color="auto"/>
      </w:divBdr>
    </w:div>
    <w:div w:id="862480806">
      <w:bodyDiv w:val="1"/>
      <w:marLeft w:val="0"/>
      <w:marRight w:val="0"/>
      <w:marTop w:val="0"/>
      <w:marBottom w:val="0"/>
      <w:divBdr>
        <w:top w:val="none" w:sz="0" w:space="0" w:color="auto"/>
        <w:left w:val="none" w:sz="0" w:space="0" w:color="auto"/>
        <w:bottom w:val="none" w:sz="0" w:space="0" w:color="auto"/>
        <w:right w:val="none" w:sz="0" w:space="0" w:color="auto"/>
      </w:divBdr>
    </w:div>
    <w:div w:id="209119685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microsoft.com/office/2011/relationships/people" Target="peop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42282D61-577F-484D-B60F-D7EAD94676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2</Pages>
  <Words>207</Words>
  <Characters>1180</Characters>
  <Application>Microsoft Macintosh Word</Application>
  <DocSecurity>0</DocSecurity>
  <Lines>9</Lines>
  <Paragraphs>2</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1385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张世强</cp:lastModifiedBy>
  <cp:revision>4</cp:revision>
  <dcterms:created xsi:type="dcterms:W3CDTF">2017-06-18T13:01:00Z</dcterms:created>
  <dcterms:modified xsi:type="dcterms:W3CDTF">2017-06-18T13:34:00Z</dcterms:modified>
</cp:coreProperties>
</file>