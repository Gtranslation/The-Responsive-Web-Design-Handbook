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49404" w14:textId="77777777" w:rsidR="00C947D3" w:rsidRDefault="00CA547B">
      <w:pPr>
        <w:jc w:val="center"/>
        <w:rPr>
          <w:rFonts w:hint="default"/>
          <w:lang w:val="zh-TW" w:eastAsia="zh-TW"/>
        </w:rPr>
      </w:pPr>
      <w:r>
        <w:rPr>
          <w:rFonts w:ascii="等线" w:eastAsia="等线" w:hAnsi="等线" w:cs="等线"/>
          <w:lang w:val="zh-TW" w:eastAsia="zh-TW"/>
        </w:rPr>
        <w:t>性能</w:t>
      </w:r>
    </w:p>
    <w:p w14:paraId="027F647A" w14:textId="77777777" w:rsidR="00C947D3" w:rsidRDefault="00CA547B">
      <w:pPr>
        <w:pStyle w:val="2"/>
        <w:jc w:val="center"/>
      </w:pPr>
      <w:r>
        <w:t>HTTP/2</w:t>
      </w:r>
    </w:p>
    <w:p w14:paraId="6C3E5C15" w14:textId="77777777" w:rsidR="00C947D3" w:rsidRDefault="00CA547B">
      <w:pPr>
        <w:pStyle w:val="a5"/>
      </w:pPr>
      <w:r>
        <w:t xml:space="preserve">Michael Gooding </w:t>
      </w:r>
      <w:r>
        <w:rPr>
          <w:lang w:val="zh-TW" w:eastAsia="zh-TW"/>
        </w:rPr>
        <w:t>为什么最新版本的</w:t>
      </w:r>
      <w:r>
        <w:t>HTTP</w:t>
      </w:r>
      <w:r>
        <w:rPr>
          <w:lang w:val="zh-TW" w:eastAsia="zh-TW"/>
        </w:rPr>
        <w:t>将会是一个大的突破。</w:t>
      </w:r>
    </w:p>
    <w:p w14:paraId="2F5F8193" w14:textId="77777777" w:rsidR="00C947D3" w:rsidRDefault="00CA547B">
      <w:pPr>
        <w:ind w:firstLine="420"/>
        <w:rPr>
          <w:rFonts w:hint="default"/>
        </w:rPr>
      </w:pPr>
      <w:r>
        <w:rPr>
          <w:lang w:val="en-US"/>
        </w:rPr>
        <w:t>HTTP/2</w:t>
      </w:r>
      <w:r>
        <w:rPr>
          <w:rFonts w:ascii="等线" w:eastAsia="等线" w:hAnsi="等线" w:cs="等线"/>
          <w:lang w:val="zh-TW" w:eastAsia="zh-TW"/>
        </w:rPr>
        <w:t>已经到来，其目标很简单：提高现有</w:t>
      </w:r>
      <w:r>
        <w:rPr>
          <w:lang w:val="en-US"/>
        </w:rPr>
        <w:t>HTTP</w:t>
      </w:r>
      <w:r>
        <w:rPr>
          <w:rFonts w:ascii="等线" w:eastAsia="等线" w:hAnsi="等线" w:cs="等线"/>
          <w:lang w:val="zh-TW" w:eastAsia="zh-TW"/>
        </w:rPr>
        <w:t>协议的性能。通俗的说，就是更快的加载网页。新的标准有许多功能来改进现有网页的使用问题。我接下来将一一阐述。</w:t>
      </w:r>
    </w:p>
    <w:p w14:paraId="7DFABD30" w14:textId="77777777" w:rsidR="00C947D3" w:rsidRDefault="00CA547B">
      <w:pPr>
        <w:pStyle w:val="a6"/>
        <w:jc w:val="left"/>
        <w:rPr>
          <w:lang w:val="zh-TW" w:eastAsia="zh-TW"/>
        </w:rPr>
      </w:pPr>
      <w:r>
        <w:rPr>
          <w:lang w:val="zh-TW" w:eastAsia="zh-TW"/>
        </w:rPr>
        <w:t>多路复用</w:t>
      </w:r>
    </w:p>
    <w:p w14:paraId="1738E402" w14:textId="77777777" w:rsidR="00C947D3" w:rsidRDefault="00CA547B">
      <w:pPr>
        <w:ind w:firstLine="420"/>
        <w:rPr>
          <w:rFonts w:hint="default"/>
        </w:rPr>
      </w:pPr>
      <w:r>
        <w:rPr>
          <w:rFonts w:ascii="等线" w:eastAsia="等线" w:hAnsi="等线" w:cs="等线"/>
          <w:lang w:val="zh-TW" w:eastAsia="zh-TW"/>
        </w:rPr>
        <w:t>多路复用允许同时通过单一的连接发起多重的请求</w:t>
      </w:r>
      <w:r>
        <w:rPr>
          <w:lang w:val="en-US"/>
        </w:rPr>
        <w:t>-</w:t>
      </w:r>
      <w:r>
        <w:rPr>
          <w:rFonts w:ascii="等线" w:eastAsia="等线" w:hAnsi="等线" w:cs="等线"/>
          <w:lang w:val="zh-TW" w:eastAsia="zh-TW"/>
        </w:rPr>
        <w:t>响应消息，解决了</w:t>
      </w:r>
      <w:r>
        <w:rPr>
          <w:lang w:val="en-US"/>
        </w:rPr>
        <w:t>HTTP/1.1</w:t>
      </w:r>
      <w:r>
        <w:rPr>
          <w:rFonts w:ascii="等线" w:eastAsia="等线" w:hAnsi="等线" w:cs="等线"/>
          <w:lang w:val="zh-TW" w:eastAsia="zh-TW"/>
        </w:rPr>
        <w:t>中串行阻塞问题。当前，</w:t>
      </w:r>
      <w:commentRangeStart w:id="0"/>
      <w:r>
        <w:rPr>
          <w:rFonts w:ascii="等线" w:eastAsia="等线" w:hAnsi="等线" w:cs="等线"/>
          <w:lang w:val="zh-TW" w:eastAsia="zh-TW"/>
        </w:rPr>
        <w:t>客户端需要等待服务器响应上一个请求后才能发送下一个请求</w:t>
      </w:r>
      <w:commentRangeEnd w:id="0"/>
      <w:r w:rsidR="001A2350">
        <w:rPr>
          <w:rStyle w:val="a9"/>
        </w:rPr>
        <w:commentReference w:id="0"/>
      </w:r>
      <w:r>
        <w:rPr>
          <w:rFonts w:ascii="等线" w:eastAsia="等线" w:hAnsi="等线" w:cs="等线"/>
          <w:lang w:val="zh-TW" w:eastAsia="zh-TW"/>
        </w:rPr>
        <w:t>。如果一个请求暂时阻塞了，</w:t>
      </w:r>
      <w:commentRangeStart w:id="1"/>
      <w:r>
        <w:rPr>
          <w:rFonts w:ascii="等线" w:eastAsia="等线" w:hAnsi="等线" w:cs="等线"/>
          <w:lang w:val="zh-TW" w:eastAsia="zh-TW"/>
        </w:rPr>
        <w:t>整个页面的下载就会拖延</w:t>
      </w:r>
      <w:commentRangeEnd w:id="1"/>
      <w:r w:rsidR="00FC2591">
        <w:rPr>
          <w:rStyle w:val="a9"/>
        </w:rPr>
        <w:commentReference w:id="1"/>
      </w:r>
      <w:r>
        <w:rPr>
          <w:rFonts w:ascii="等线" w:eastAsia="等线" w:hAnsi="等线" w:cs="等线"/>
          <w:lang w:val="zh-TW" w:eastAsia="zh-TW"/>
        </w:rPr>
        <w:t>。</w:t>
      </w:r>
      <w:r>
        <w:rPr>
          <w:lang w:val="en-US"/>
        </w:rPr>
        <w:t xml:space="preserve">HTTP/2 </w:t>
      </w:r>
      <w:r>
        <w:rPr>
          <w:rFonts w:ascii="等线" w:eastAsia="等线" w:hAnsi="等线" w:cs="等线"/>
          <w:lang w:val="zh-TW" w:eastAsia="zh-TW"/>
        </w:rPr>
        <w:t>是基于二进制帧的协议，请求和响应会分解称为帧（</w:t>
      </w:r>
      <w:r>
        <w:rPr>
          <w:lang w:val="en-US"/>
        </w:rPr>
        <w:t>frame</w:t>
      </w:r>
      <w:r>
        <w:rPr>
          <w:rFonts w:ascii="等线" w:eastAsia="等线" w:hAnsi="等线" w:cs="等线"/>
          <w:lang w:val="zh-TW" w:eastAsia="zh-TW"/>
        </w:rPr>
        <w:t>）的块，帧携带了所属</w:t>
      </w:r>
      <w:del w:id="2" w:author="张世强" w:date="2017-06-18T20:48:00Z">
        <w:r w:rsidDel="00FC2591">
          <w:rPr>
            <w:rFonts w:ascii="等线" w:eastAsia="等线" w:hAnsi="等线" w:cs="等线"/>
            <w:lang w:val="zh-TW" w:eastAsia="zh-TW"/>
          </w:rPr>
          <w:delText>的</w:delText>
        </w:r>
      </w:del>
      <w:r>
        <w:rPr>
          <w:rFonts w:ascii="等线" w:eastAsia="等线" w:hAnsi="等线" w:cs="等线"/>
          <w:lang w:val="zh-TW" w:eastAsia="zh-TW"/>
        </w:rPr>
        <w:t>请求</w:t>
      </w:r>
      <w:r>
        <w:rPr>
          <w:lang w:val="en-US"/>
        </w:rPr>
        <w:t>/</w:t>
      </w:r>
      <w:r>
        <w:rPr>
          <w:rFonts w:ascii="等线" w:eastAsia="等线" w:hAnsi="等线" w:cs="等线"/>
          <w:lang w:val="zh-TW" w:eastAsia="zh-TW"/>
        </w:rPr>
        <w:t>响应的元信息。这就允许资源可以并行传输而不产生冲突，并且可以以任何次序发送</w:t>
      </w:r>
      <w:r>
        <w:rPr>
          <w:lang w:val="en-US"/>
        </w:rPr>
        <w:t>/</w:t>
      </w:r>
      <w:r>
        <w:rPr>
          <w:rFonts w:ascii="等线" w:eastAsia="等线" w:hAnsi="等线" w:cs="等线"/>
          <w:lang w:val="zh-TW" w:eastAsia="zh-TW"/>
        </w:rPr>
        <w:t>接收。由此，初始的请求可能花稍长的时间得到响应，但是不再会阻塞后续资源的下载，意味着页面能够更快的呈现。</w:t>
      </w:r>
    </w:p>
    <w:p w14:paraId="7C8FE715" w14:textId="77777777" w:rsidR="00C947D3" w:rsidRDefault="00CA547B">
      <w:pPr>
        <w:pStyle w:val="a6"/>
        <w:jc w:val="left"/>
        <w:rPr>
          <w:lang w:val="zh-TW" w:eastAsia="zh-TW"/>
        </w:rPr>
      </w:pPr>
      <w:r>
        <w:rPr>
          <w:lang w:val="zh-TW" w:eastAsia="zh-TW"/>
        </w:rPr>
        <w:t>头部压缩</w:t>
      </w:r>
    </w:p>
    <w:p w14:paraId="37A0FFF9" w14:textId="77777777" w:rsidR="00C947D3" w:rsidRDefault="00CA547B">
      <w:pPr>
        <w:ind w:firstLine="420"/>
        <w:rPr>
          <w:rFonts w:hint="default"/>
        </w:rPr>
      </w:pPr>
      <w:r>
        <w:rPr>
          <w:lang w:val="en-US"/>
        </w:rPr>
        <w:t>HTTP</w:t>
      </w:r>
      <w:r>
        <w:rPr>
          <w:rFonts w:ascii="等线" w:eastAsia="等线" w:hAnsi="等线" w:cs="等线"/>
          <w:lang w:val="zh-TW" w:eastAsia="zh-TW"/>
        </w:rPr>
        <w:t>头部变得越来越大。通过组合使用查找表和霍夫曼编码，</w:t>
      </w:r>
      <w:commentRangeStart w:id="3"/>
      <w:r>
        <w:rPr>
          <w:lang w:val="en-US"/>
        </w:rPr>
        <w:t>HTTP/2</w:t>
      </w:r>
      <w:r>
        <w:rPr>
          <w:rFonts w:ascii="等线" w:eastAsia="等线" w:hAnsi="等线" w:cs="等线"/>
          <w:lang w:val="zh-TW" w:eastAsia="zh-TW"/>
        </w:rPr>
        <w:t>能够减少请求头中的发送的字节数为</w:t>
      </w:r>
      <w:r>
        <w:rPr>
          <w:lang w:val="en-US"/>
        </w:rPr>
        <w:t>0</w:t>
      </w:r>
      <w:commentRangeEnd w:id="3"/>
      <w:r w:rsidR="00C730A0">
        <w:rPr>
          <w:rStyle w:val="a9"/>
        </w:rPr>
        <w:commentReference w:id="3"/>
      </w:r>
      <w:r>
        <w:rPr>
          <w:rFonts w:ascii="等线" w:eastAsia="等线" w:hAnsi="等线" w:cs="等线"/>
          <w:lang w:val="zh-TW" w:eastAsia="zh-TW"/>
        </w:rPr>
        <w:t>。在通常的网页会话中，平均</w:t>
      </w:r>
      <w:r>
        <w:rPr>
          <w:lang w:val="en-US"/>
        </w:rPr>
        <w:t>90%</w:t>
      </w:r>
      <w:r>
        <w:rPr>
          <w:rFonts w:ascii="等线" w:eastAsia="等线" w:hAnsi="等线" w:cs="等线"/>
          <w:lang w:val="zh-TW" w:eastAsia="zh-TW"/>
        </w:rPr>
        <w:t>的压缩率并不罕见。</w:t>
      </w:r>
    </w:p>
    <w:p w14:paraId="3688CA4D" w14:textId="2FCBD6BB" w:rsidR="00C947D3" w:rsidRDefault="00CA547B">
      <w:pPr>
        <w:ind w:firstLine="420"/>
        <w:rPr>
          <w:rFonts w:ascii="等线" w:eastAsia="等线" w:hAnsi="等线" w:cs="等线" w:hint="default"/>
          <w:lang w:val="zh-TW" w:eastAsia="zh-TW"/>
        </w:rPr>
      </w:pPr>
      <w:r>
        <w:rPr>
          <w:rFonts w:ascii="等线" w:eastAsia="等线" w:hAnsi="等线" w:cs="等线"/>
          <w:lang w:val="zh-TW" w:eastAsia="zh-TW"/>
        </w:rPr>
        <w:t>在</w:t>
      </w:r>
      <w:r>
        <w:rPr>
          <w:lang w:val="en-US"/>
        </w:rPr>
        <w:t>HTTP/1.1</w:t>
      </w:r>
      <w:r>
        <w:rPr>
          <w:rFonts w:ascii="等线" w:eastAsia="等线" w:hAnsi="等线" w:cs="等线"/>
          <w:lang w:val="zh-TW" w:eastAsia="zh-TW"/>
        </w:rPr>
        <w:t>中，请求一个有</w:t>
      </w:r>
      <w:r>
        <w:rPr>
          <w:lang w:val="en-US"/>
        </w:rPr>
        <w:t>75</w:t>
      </w:r>
      <w:r>
        <w:rPr>
          <w:rFonts w:ascii="等线" w:eastAsia="等线" w:hAnsi="等线" w:cs="等线"/>
          <w:lang w:val="zh-TW" w:eastAsia="zh-TW"/>
        </w:rPr>
        <w:t>个资源</w:t>
      </w:r>
      <w:ins w:id="4" w:author="张世强" w:date="2017-06-18T20:56:00Z">
        <w:r w:rsidR="00C730A0">
          <w:rPr>
            <w:rFonts w:ascii="等线" w:eastAsia="等线" w:hAnsi="等线" w:cs="等线"/>
            <w:lang w:val="zh-TW"/>
          </w:rPr>
          <w:t>文件</w:t>
        </w:r>
      </w:ins>
      <w:r>
        <w:rPr>
          <w:rFonts w:ascii="等线" w:eastAsia="等线" w:hAnsi="等线" w:cs="等线"/>
          <w:lang w:val="zh-TW" w:eastAsia="zh-TW"/>
        </w:rPr>
        <w:t>（图片，脚本，样式等），外加</w:t>
      </w:r>
      <w:r>
        <w:rPr>
          <w:lang w:val="en-US"/>
        </w:rPr>
        <w:t>500</w:t>
      </w:r>
      <w:r>
        <w:rPr>
          <w:rFonts w:ascii="等线" w:eastAsia="等线" w:hAnsi="等线" w:cs="等线"/>
          <w:lang w:val="zh-TW" w:eastAsia="zh-TW"/>
        </w:rPr>
        <w:t>字节</w:t>
      </w:r>
      <w:r>
        <w:rPr>
          <w:rFonts w:ascii="等线" w:eastAsia="等线" w:hAnsi="等线" w:cs="等线"/>
          <w:lang w:val="zh-TW" w:eastAsia="zh-TW"/>
        </w:rPr>
        <w:t>头部信息的普通页面，</w:t>
      </w:r>
      <w:del w:id="5" w:author="张世强" w:date="2017-06-18T20:55:00Z">
        <w:r w:rsidDel="00C730A0">
          <w:rPr>
            <w:rFonts w:ascii="等线" w:eastAsia="等线" w:hAnsi="等线" w:cs="等线"/>
            <w:lang w:val="zh-TW" w:eastAsia="zh-TW"/>
          </w:rPr>
          <w:delText>，</w:delText>
        </w:r>
      </w:del>
      <w:r>
        <w:rPr>
          <w:rFonts w:ascii="等线" w:eastAsia="等线" w:hAnsi="等线" w:cs="等线"/>
          <w:lang w:val="zh-TW" w:eastAsia="zh-TW"/>
        </w:rPr>
        <w:t>需要花费</w:t>
      </w:r>
      <w:r>
        <w:rPr>
          <w:lang w:val="en-US"/>
        </w:rPr>
        <w:t>4</w:t>
      </w:r>
      <w:r>
        <w:rPr>
          <w:rFonts w:ascii="等线" w:eastAsia="等线" w:hAnsi="等线" w:cs="等线"/>
          <w:lang w:val="zh-TW" w:eastAsia="zh-TW"/>
        </w:rPr>
        <w:t>次</w:t>
      </w:r>
      <w:r>
        <w:rPr>
          <w:lang w:val="en-US"/>
        </w:rPr>
        <w:t>TCP</w:t>
      </w:r>
      <w:r>
        <w:rPr>
          <w:rFonts w:ascii="等线" w:eastAsia="等线" w:hAnsi="等线" w:cs="等线"/>
          <w:lang w:val="zh-TW" w:eastAsia="zh-TW"/>
        </w:rPr>
        <w:t>周期。</w:t>
      </w:r>
      <w:r>
        <w:rPr>
          <w:lang w:val="en-US"/>
        </w:rPr>
        <w:t xml:space="preserve">HTTP/2 </w:t>
      </w:r>
      <w:r>
        <w:rPr>
          <w:rFonts w:ascii="等线" w:eastAsia="等线" w:hAnsi="等线" w:cs="等线"/>
          <w:lang w:val="zh-TW" w:eastAsia="zh-TW"/>
        </w:rPr>
        <w:t>没有优化响应的大小，但是在请求部分的改进却是显著的。得益于相同参数的复用和</w:t>
      </w:r>
      <w:r>
        <w:rPr>
          <w:lang w:val="en-US"/>
        </w:rPr>
        <w:t>90%</w:t>
      </w:r>
      <w:r>
        <w:rPr>
          <w:rFonts w:ascii="等线" w:eastAsia="等线" w:hAnsi="等线" w:cs="等线"/>
          <w:lang w:val="zh-TW" w:eastAsia="zh-TW"/>
        </w:rPr>
        <w:t>的压缩率，</w:t>
      </w:r>
      <w:r>
        <w:rPr>
          <w:lang w:val="en-US"/>
        </w:rPr>
        <w:t>HTTP/2</w:t>
      </w:r>
      <w:r>
        <w:rPr>
          <w:rFonts w:ascii="等线" w:eastAsia="等线" w:hAnsi="等线" w:cs="等线"/>
          <w:lang w:val="zh-TW" w:eastAsia="zh-TW"/>
        </w:rPr>
        <w:t>可以在一次</w:t>
      </w:r>
      <w:r>
        <w:rPr>
          <w:lang w:val="en-US"/>
        </w:rPr>
        <w:t>TCP</w:t>
      </w:r>
      <w:r>
        <w:rPr>
          <w:rFonts w:ascii="等线" w:eastAsia="等线" w:hAnsi="等线" w:cs="等线"/>
          <w:lang w:val="zh-TW" w:eastAsia="zh-TW"/>
        </w:rPr>
        <w:t>周期中发送所有的请求。</w:t>
      </w:r>
    </w:p>
    <w:p w14:paraId="38C5B374" w14:textId="77777777" w:rsidR="00C947D3" w:rsidRDefault="00C947D3">
      <w:pPr>
        <w:ind w:firstLine="420"/>
        <w:rPr>
          <w:rFonts w:ascii="等线" w:eastAsia="等线" w:hAnsi="等线" w:cs="等线" w:hint="default"/>
          <w:lang w:val="zh-TW" w:eastAsia="zh-TW"/>
        </w:rPr>
      </w:pPr>
    </w:p>
    <w:p w14:paraId="13824DEC" w14:textId="77777777" w:rsidR="00C947D3" w:rsidRDefault="00CA547B">
      <w:pPr>
        <w:pStyle w:val="20"/>
        <w:rPr>
          <w:rFonts w:hint="default"/>
        </w:rPr>
      </w:pPr>
      <w:r>
        <w:rPr>
          <w:rFonts w:eastAsia="Arial Unicode MS"/>
          <w:b w:val="0"/>
          <w:bCs w:val="0"/>
        </w:rPr>
        <w:t>依赖关系与优先级</w:t>
      </w:r>
    </w:p>
    <w:p w14:paraId="08F415FA" w14:textId="77777777" w:rsidR="00C947D3" w:rsidRDefault="00CA547B">
      <w:pPr>
        <w:ind w:firstLine="420"/>
        <w:rPr>
          <w:rFonts w:hint="default"/>
          <w:lang w:val="zh-TW" w:eastAsia="zh-TW"/>
        </w:rPr>
      </w:pPr>
      <w:r>
        <w:t>普通</w:t>
      </w:r>
      <w:r>
        <w:rPr>
          <w:lang w:val="zh-TW" w:eastAsia="zh-TW"/>
        </w:rPr>
        <w:t>浏览器</w:t>
      </w:r>
      <w:r>
        <w:t>都</w:t>
      </w:r>
      <w:r>
        <w:rPr>
          <w:lang w:val="zh-TW" w:eastAsia="zh-TW"/>
        </w:rPr>
        <w:t>引入了预加载器，以确保他们</w:t>
      </w:r>
      <w:r>
        <w:t>优先</w:t>
      </w:r>
      <w:r>
        <w:rPr>
          <w:lang w:val="zh-TW" w:eastAsia="zh-TW"/>
        </w:rPr>
        <w:t>请求最重要的</w:t>
      </w:r>
      <w:r>
        <w:t>资源。但讽刺的是，在新模式下，如果浏览器只是简单的请求所有资源并且只关心服务器的响应速度的话，页面性能反而会降低，因为页面渲染的关键资源可能不会被优先传输。因此</w:t>
      </w:r>
      <w:r>
        <w:t>HTTP/2</w:t>
      </w:r>
      <w:r>
        <w:t>的设计者们指出：通过告知服务器各部分资源的依赖关系并列出优先级，服务器就可以确保关键数据得以正确传输。</w:t>
      </w:r>
    </w:p>
    <w:p w14:paraId="16FBD6FD" w14:textId="77777777" w:rsidR="00C947D3" w:rsidRDefault="00C947D3">
      <w:pPr>
        <w:ind w:firstLine="420"/>
        <w:rPr>
          <w:rFonts w:hint="default"/>
          <w:lang w:val="zh-TW" w:eastAsia="zh-TW"/>
        </w:rPr>
      </w:pPr>
    </w:p>
    <w:p w14:paraId="5673601B" w14:textId="77777777" w:rsidR="00C947D3" w:rsidRDefault="00CA547B">
      <w:pPr>
        <w:pStyle w:val="20"/>
        <w:rPr>
          <w:rFonts w:hint="default"/>
        </w:rPr>
      </w:pPr>
      <w:r>
        <w:rPr>
          <w:rFonts w:eastAsia="Arial Unicode MS"/>
          <w:b w:val="0"/>
          <w:bCs w:val="0"/>
        </w:rPr>
        <w:t>服务器端推送</w:t>
      </w:r>
    </w:p>
    <w:p w14:paraId="233ACE7E" w14:textId="77777777" w:rsidR="00C947D3" w:rsidRDefault="00CA547B">
      <w:pPr>
        <w:ind w:firstLine="420"/>
        <w:rPr>
          <w:rFonts w:hint="default"/>
          <w:lang w:val="zh-TW" w:eastAsia="zh-TW"/>
        </w:rPr>
      </w:pPr>
      <w:r>
        <w:t>服务器端推送可以让服务器在接收到客户端请求之前主动向浏览器推送数据，即使是在最差的条件下也可以保证页面即时传输。然而，为了保证传输数据的正确性同时避免带宽浪费，服务器需要知道客户端下一步需要的是什么以及当前浏览器的缓存状态。不过目前</w:t>
      </w:r>
      <w:r>
        <w:t>HTTP/2</w:t>
      </w:r>
      <w:r>
        <w:t>已经为服务器端推送提供了可用工具，所以我相信在未来几年会涌现出很多创新性的使用方法。</w:t>
      </w:r>
      <w:bookmarkStart w:id="6" w:name="_GoBack"/>
      <w:bookmarkEnd w:id="6"/>
    </w:p>
    <w:p w14:paraId="221073B8" w14:textId="77777777" w:rsidR="00C947D3" w:rsidRDefault="00C947D3">
      <w:pPr>
        <w:ind w:firstLine="420"/>
        <w:rPr>
          <w:rFonts w:hint="default"/>
          <w:lang w:val="zh-TW" w:eastAsia="zh-TW"/>
        </w:rPr>
      </w:pPr>
    </w:p>
    <w:p w14:paraId="6C34194E" w14:textId="77777777" w:rsidR="00C947D3" w:rsidRDefault="00CA547B">
      <w:pPr>
        <w:pStyle w:val="20"/>
        <w:rPr>
          <w:rFonts w:hint="default"/>
        </w:rPr>
      </w:pPr>
      <w:r>
        <w:rPr>
          <w:rFonts w:eastAsia="Arial Unicode MS"/>
          <w:b w:val="0"/>
          <w:bCs w:val="0"/>
        </w:rPr>
        <w:lastRenderedPageBreak/>
        <w:t>当前使用者需要做什么</w:t>
      </w:r>
    </w:p>
    <w:p w14:paraId="25BBBFC5" w14:textId="77777777" w:rsidR="00C947D3" w:rsidRDefault="00CA547B">
      <w:pPr>
        <w:ind w:firstLine="420"/>
        <w:rPr>
          <w:rFonts w:hint="default"/>
          <w:lang w:val="zh-TW" w:eastAsia="zh-TW"/>
        </w:rPr>
      </w:pPr>
      <w:r>
        <w:t>对于当前使用者来说，完全无需更改网站或</w:t>
      </w:r>
      <w:r>
        <w:t>者应用就可以保持正常工作。因为</w:t>
      </w:r>
      <w:r>
        <w:t>HTTP/2</w:t>
      </w:r>
      <w:r>
        <w:t>是与现有代码和接口文档相兼容的，不过你仍然需要做好准备开始应用</w:t>
      </w:r>
      <w:r>
        <w:t>TLS</w:t>
      </w:r>
      <w:r>
        <w:t>协议了（如果你们还没开始使用的话）。</w:t>
      </w:r>
    </w:p>
    <w:p w14:paraId="2EB8BAEA" w14:textId="77777777" w:rsidR="00C947D3" w:rsidRDefault="00CA547B">
      <w:pPr>
        <w:ind w:firstLine="420"/>
        <w:rPr>
          <w:rFonts w:hint="default"/>
          <w:lang w:val="zh-TW" w:eastAsia="zh-TW"/>
        </w:rPr>
      </w:pPr>
      <w:r>
        <w:t>而对于第三方组织来说，他们需要开始想一想如何利用</w:t>
      </w:r>
      <w:r>
        <w:t>HTTP/2</w:t>
      </w:r>
      <w:r>
        <w:t>提供的性能优势和安全能力了。</w:t>
      </w:r>
    </w:p>
    <w:p w14:paraId="7FE76E62" w14:textId="77777777" w:rsidR="00C947D3" w:rsidRDefault="00C947D3">
      <w:pPr>
        <w:ind w:firstLine="420"/>
        <w:rPr>
          <w:rFonts w:hint="default"/>
          <w:lang w:val="zh-TW" w:eastAsia="zh-TW"/>
        </w:rPr>
      </w:pPr>
    </w:p>
    <w:p w14:paraId="6C829B76" w14:textId="77777777" w:rsidR="00C947D3" w:rsidRDefault="00C947D3">
      <w:pPr>
        <w:ind w:firstLine="420"/>
        <w:rPr>
          <w:rFonts w:hint="default"/>
          <w:lang w:val="zh-TW" w:eastAsia="zh-TW"/>
        </w:rPr>
      </w:pPr>
    </w:p>
    <w:p w14:paraId="6992F36D" w14:textId="77777777" w:rsidR="00C947D3" w:rsidRDefault="00CA547B">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8"/>
          <w:rFonts w:ascii="Helvetica Neue Medium" w:eastAsia="Helvetica Neue Medium" w:hAnsi="Helvetica Neue Medium" w:cs="Helvetica Neue Medium"/>
          <w:i/>
          <w:iCs/>
        </w:rPr>
      </w:pPr>
      <w:r>
        <w:rPr>
          <w:rFonts w:ascii="Helvetica Neue Medium" w:hAnsi="Helvetica Neue Medium"/>
          <w:i/>
          <w:iCs/>
        </w:rPr>
        <w:t>*</w:t>
      </w:r>
      <w:r>
        <w:rPr>
          <w:rFonts w:ascii="Arial Unicode MS" w:hAnsi="Arial Unicode MS" w:hint="eastAsia"/>
        </w:rPr>
        <w:t>扩展阅读：</w:t>
      </w:r>
      <w:r>
        <w:rPr>
          <w:rStyle w:val="a8"/>
          <w:rFonts w:ascii="Helvetica Neue Medium" w:hAnsi="Helvetica Neue Medium"/>
          <w:i/>
          <w:iCs/>
        </w:rPr>
        <w:t>netm.ag/http2-271</w:t>
      </w:r>
    </w:p>
    <w:p w14:paraId="45919CA6" w14:textId="77777777" w:rsidR="00C947D3" w:rsidRDefault="00C947D3">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8"/>
          <w:rFonts w:ascii="Helvetica Neue Medium" w:eastAsia="Helvetica Neue Medium" w:hAnsi="Helvetica Neue Medium" w:cs="Helvetica Neue Medium"/>
          <w:i/>
          <w:iCs/>
        </w:rPr>
      </w:pPr>
    </w:p>
    <w:p w14:paraId="7E337666" w14:textId="77777777" w:rsidR="00C947D3" w:rsidRDefault="00CA547B">
      <w:pPr>
        <w:rPr>
          <w:rFonts w:hint="default"/>
        </w:rPr>
      </w:pPr>
      <w:r>
        <w:rPr>
          <w:rFonts w:eastAsia="Arial Unicode MS"/>
        </w:rPr>
        <w:t>简介：前开发者</w:t>
      </w:r>
      <w:r>
        <w:rPr>
          <w:rFonts w:ascii="Helvetica Neue" w:hAnsi="Helvetica Neue"/>
          <w:lang w:val="de-DE"/>
        </w:rPr>
        <w:t>Michael (@Michael_G_81)</w:t>
      </w:r>
      <w:r>
        <w:rPr>
          <w:rFonts w:eastAsia="Arial Unicode MS"/>
        </w:rPr>
        <w:t>目前在</w:t>
      </w:r>
      <w:r>
        <w:rPr>
          <w:rFonts w:ascii="Helvetica Neue" w:hAnsi="Helvetica Neue"/>
        </w:rPr>
        <w:t>Akamai</w:t>
      </w:r>
      <w:r>
        <w:rPr>
          <w:rFonts w:eastAsia="Arial Unicode MS"/>
        </w:rPr>
        <w:t>工作，主要负责探索性能瓶颈以及帮助世界上一些庞大的网站解决复杂问题。</w:t>
      </w:r>
    </w:p>
    <w:sectPr w:rsidR="00C947D3">
      <w:headerReference w:type="default" r:id="rId9"/>
      <w:footerReference w:type="default" r:id="rId10"/>
      <w:pgSz w:w="11900" w:h="16840"/>
      <w:pgMar w:top="1440" w:right="1800" w:bottom="1440" w:left="1800" w:header="851" w:footer="992"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张世强" w:date="2017-06-18T20:40:00Z" w:initials="张世强">
    <w:p w14:paraId="0250B6EF" w14:textId="77777777" w:rsidR="001A2350" w:rsidRDefault="001A2350">
      <w:pPr>
        <w:pStyle w:val="aa"/>
        <w:rPr>
          <w:rFonts w:hint="default"/>
        </w:rPr>
      </w:pPr>
      <w:r>
        <w:rPr>
          <w:rStyle w:val="a9"/>
          <w:rFonts w:hint="default"/>
        </w:rPr>
        <w:annotationRef/>
      </w:r>
      <w:r>
        <w:rPr>
          <w:rFonts w:hint="default"/>
        </w:rPr>
        <w:t>每个</w:t>
      </w:r>
      <w:r>
        <w:t>客户端</w:t>
      </w:r>
      <w:r>
        <w:rPr>
          <w:rFonts w:hint="default"/>
        </w:rPr>
        <w:t>请求都需要等待服务器</w:t>
      </w:r>
      <w:r>
        <w:t>处理完</w:t>
      </w:r>
      <w:r>
        <w:rPr>
          <w:rFonts w:hint="default"/>
        </w:rPr>
        <w:t>上一个请求才能被响应。</w:t>
      </w:r>
    </w:p>
  </w:comment>
  <w:comment w:id="1" w:author="张世强" w:date="2017-06-18T20:45:00Z" w:initials="张世强">
    <w:p w14:paraId="22E85B6C" w14:textId="57EC45A5" w:rsidR="00FC2591" w:rsidRDefault="00FC2591">
      <w:pPr>
        <w:pStyle w:val="aa"/>
      </w:pPr>
      <w:r>
        <w:rPr>
          <w:rStyle w:val="a9"/>
          <w:rFonts w:hint="default"/>
        </w:rPr>
        <w:annotationRef/>
      </w:r>
      <w:r>
        <w:t>就会</w:t>
      </w:r>
      <w:r>
        <w:rPr>
          <w:rFonts w:hint="default"/>
        </w:rPr>
        <w:t>拖延整个网页的下载</w:t>
      </w:r>
    </w:p>
  </w:comment>
  <w:comment w:id="3" w:author="张世强" w:date="2017-06-18T20:53:00Z" w:initials="张世强">
    <w:p w14:paraId="0F132F1C" w14:textId="328C5305" w:rsidR="00C730A0" w:rsidRDefault="00C730A0">
      <w:pPr>
        <w:pStyle w:val="aa"/>
        <w:rPr>
          <w:rFonts w:hint="default"/>
        </w:rPr>
      </w:pPr>
      <w:r>
        <w:rPr>
          <w:rStyle w:val="a9"/>
          <w:rFonts w:hint="default"/>
        </w:rPr>
        <w:annotationRef/>
      </w:r>
      <w:r>
        <w:rPr>
          <w:rFonts w:hint="default"/>
        </w:rPr>
        <w:t>HTTP/2</w:t>
      </w:r>
      <w:r>
        <w:t>能够</w:t>
      </w:r>
      <w:r>
        <w:rPr>
          <w:rFonts w:hint="default"/>
        </w:rPr>
        <w:t>将请求</w:t>
      </w:r>
      <w:r>
        <w:t>头中</w:t>
      </w:r>
      <w:r>
        <w:rPr>
          <w:rFonts w:hint="default"/>
        </w:rPr>
        <w:t>发送的字节数减少到</w:t>
      </w:r>
      <w:r>
        <w:rPr>
          <w:rFonts w:hint="default"/>
        </w:rPr>
        <w:t>0</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50B6EF" w15:done="0"/>
  <w15:commentEx w15:paraId="22E85B6C" w15:done="0"/>
  <w15:commentEx w15:paraId="0F132F1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621D7" w14:textId="77777777" w:rsidR="00CA547B" w:rsidRDefault="00CA547B">
      <w:pPr>
        <w:rPr>
          <w:rFonts w:hint="default"/>
        </w:rPr>
      </w:pPr>
      <w:r>
        <w:separator/>
      </w:r>
    </w:p>
  </w:endnote>
  <w:endnote w:type="continuationSeparator" w:id="0">
    <w:p w14:paraId="5323BCC5" w14:textId="77777777" w:rsidR="00CA547B" w:rsidRDefault="00CA547B">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等线 Light">
    <w:charset w:val="88"/>
    <w:family w:val="auto"/>
    <w:pitch w:val="variable"/>
    <w:sig w:usb0="A10102FF" w:usb1="38CF7CFA" w:usb2="00010016" w:usb3="00000000" w:csb0="0014000F" w:csb1="00000000"/>
  </w:font>
  <w:font w:name="等线">
    <w:charset w:val="88"/>
    <w:family w:val="auto"/>
    <w:pitch w:val="variable"/>
    <w:sig w:usb0="A10102FF" w:usb1="38CF7CFA" w:usb2="00010016" w:usb3="00000000" w:csb0="0014000F" w:csb1="00000000"/>
  </w:font>
  <w:font w:name="Helvetica Neue Medium">
    <w:panose1 w:val="020B0604020202020204"/>
    <w:charset w:val="00"/>
    <w:family w:val="auto"/>
    <w:pitch w:val="variable"/>
    <w:sig w:usb0="A00002FF" w:usb1="5000205B" w:usb2="00000002"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D6041" w14:textId="77777777" w:rsidR="00C947D3" w:rsidRDefault="00C947D3">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8D922" w14:textId="77777777" w:rsidR="00CA547B" w:rsidRDefault="00CA547B">
      <w:pPr>
        <w:rPr>
          <w:rFonts w:hint="default"/>
        </w:rPr>
      </w:pPr>
      <w:r>
        <w:separator/>
      </w:r>
    </w:p>
  </w:footnote>
  <w:footnote w:type="continuationSeparator" w:id="0">
    <w:p w14:paraId="2AB5CC87" w14:textId="77777777" w:rsidR="00CA547B" w:rsidRDefault="00CA547B">
      <w:pPr>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4CC89" w14:textId="77777777" w:rsidR="00C947D3" w:rsidRDefault="00C947D3">
    <w:pPr>
      <w:pStyle w:val="a4"/>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世强">
    <w15:presenceInfo w15:providerId="Windows Live" w15:userId="a6fd00a18cdbe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D3"/>
    <w:rsid w:val="001A2350"/>
    <w:rsid w:val="00C730A0"/>
    <w:rsid w:val="00C947D3"/>
    <w:rsid w:val="00CA547B"/>
    <w:rsid w:val="00FC2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49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Arial Unicode MS" w:eastAsia="Helvetica Neue" w:hAnsi="Arial Unicode MS" w:cs="Arial Unicode MS" w:hint="eastAsia"/>
      <w:color w:val="000000"/>
      <w:sz w:val="22"/>
      <w:szCs w:val="22"/>
      <w:lang w:val="zh-CN"/>
    </w:rPr>
  </w:style>
  <w:style w:type="paragraph" w:styleId="2">
    <w:name w:val="heading 2"/>
    <w:next w:val="a"/>
    <w:pPr>
      <w:keepNext/>
      <w:keepLines/>
      <w:widowControl w:val="0"/>
      <w:spacing w:before="260" w:after="260" w:line="416" w:lineRule="auto"/>
      <w:jc w:val="both"/>
      <w:outlineLvl w:val="1"/>
    </w:pPr>
    <w:rPr>
      <w:rFonts w:ascii="等线 Light" w:eastAsia="等线 Light" w:hAnsi="等线 Light" w:cs="等线 Light"/>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a5">
    <w:name w:val="Subtitle"/>
    <w:next w:val="a"/>
    <w:pPr>
      <w:widowControl w:val="0"/>
      <w:spacing w:before="240" w:after="60" w:line="312" w:lineRule="auto"/>
      <w:jc w:val="center"/>
      <w:outlineLvl w:val="1"/>
    </w:pPr>
    <w:rPr>
      <w:rFonts w:ascii="等线" w:eastAsia="等线" w:hAnsi="等线" w:cs="等线"/>
      <w:b/>
      <w:bCs/>
      <w:color w:val="000000"/>
      <w:kern w:val="28"/>
      <w:sz w:val="32"/>
      <w:szCs w:val="32"/>
      <w:u w:color="000000"/>
    </w:rPr>
  </w:style>
  <w:style w:type="paragraph" w:styleId="a6">
    <w:name w:val="Title"/>
    <w:next w:val="a"/>
    <w:pPr>
      <w:widowControl w:val="0"/>
      <w:spacing w:before="240" w:after="60"/>
      <w:jc w:val="center"/>
      <w:outlineLvl w:val="0"/>
    </w:pPr>
    <w:rPr>
      <w:rFonts w:ascii="等线 Light" w:eastAsia="等线 Light" w:hAnsi="等线 Light" w:cs="等线 Light"/>
      <w:b/>
      <w:bCs/>
      <w:color w:val="000000"/>
      <w:kern w:val="2"/>
      <w:sz w:val="32"/>
      <w:szCs w:val="32"/>
      <w:u w:color="000000"/>
    </w:rPr>
  </w:style>
  <w:style w:type="paragraph" w:customStyle="1" w:styleId="20">
    <w:name w:val="小标题 2"/>
    <w:next w:val="a"/>
    <w:pPr>
      <w:keepNext/>
      <w:outlineLvl w:val="1"/>
    </w:pPr>
    <w:rPr>
      <w:rFonts w:ascii="Arial Unicode MS" w:eastAsia="Helvetica Neue" w:hAnsi="Arial Unicode MS" w:cs="Arial Unicode MS" w:hint="eastAsia"/>
      <w:b/>
      <w:bCs/>
      <w:color w:val="000000"/>
      <w:sz w:val="32"/>
      <w:szCs w:val="32"/>
      <w:lang w:val="zh-CN"/>
    </w:rPr>
  </w:style>
  <w:style w:type="paragraph" w:customStyle="1" w:styleId="a7">
    <w:name w:val="脚注"/>
    <w:rPr>
      <w:rFonts w:ascii="Helvetica Neue" w:eastAsia="Arial Unicode MS" w:hAnsi="Helvetica Neue" w:cs="Arial Unicode MS"/>
      <w:color w:val="000000"/>
      <w:sz w:val="22"/>
      <w:szCs w:val="22"/>
      <w:lang w:val="zh-CN"/>
    </w:rPr>
  </w:style>
  <w:style w:type="character" w:customStyle="1" w:styleId="a8">
    <w:name w:val="链接"/>
    <w:rPr>
      <w:color w:val="0563C1"/>
      <w:u w:val="single" w:color="0563C1"/>
    </w:rPr>
  </w:style>
  <w:style w:type="character" w:styleId="a9">
    <w:name w:val="annotation reference"/>
    <w:basedOn w:val="a0"/>
    <w:uiPriority w:val="99"/>
    <w:semiHidden/>
    <w:unhideWhenUsed/>
    <w:rsid w:val="001A2350"/>
    <w:rPr>
      <w:sz w:val="21"/>
      <w:szCs w:val="21"/>
    </w:rPr>
  </w:style>
  <w:style w:type="paragraph" w:styleId="aa">
    <w:name w:val="annotation text"/>
    <w:basedOn w:val="a"/>
    <w:link w:val="ab"/>
    <w:uiPriority w:val="99"/>
    <w:semiHidden/>
    <w:unhideWhenUsed/>
    <w:rsid w:val="001A2350"/>
  </w:style>
  <w:style w:type="character" w:customStyle="1" w:styleId="ab">
    <w:name w:val="批注文字字符"/>
    <w:basedOn w:val="a0"/>
    <w:link w:val="aa"/>
    <w:uiPriority w:val="99"/>
    <w:semiHidden/>
    <w:rsid w:val="001A2350"/>
    <w:rPr>
      <w:rFonts w:ascii="Arial Unicode MS" w:eastAsia="Helvetica Neue" w:hAnsi="Arial Unicode MS" w:cs="Arial Unicode MS"/>
      <w:color w:val="000000"/>
      <w:sz w:val="22"/>
      <w:szCs w:val="22"/>
      <w:lang w:val="zh-CN"/>
    </w:rPr>
  </w:style>
  <w:style w:type="paragraph" w:styleId="ac">
    <w:name w:val="annotation subject"/>
    <w:basedOn w:val="aa"/>
    <w:next w:val="aa"/>
    <w:link w:val="ad"/>
    <w:uiPriority w:val="99"/>
    <w:semiHidden/>
    <w:unhideWhenUsed/>
    <w:rsid w:val="001A2350"/>
    <w:rPr>
      <w:b/>
      <w:bCs/>
    </w:rPr>
  </w:style>
  <w:style w:type="character" w:customStyle="1" w:styleId="ad">
    <w:name w:val="批注主题字符"/>
    <w:basedOn w:val="ab"/>
    <w:link w:val="ac"/>
    <w:uiPriority w:val="99"/>
    <w:semiHidden/>
    <w:rsid w:val="001A2350"/>
    <w:rPr>
      <w:rFonts w:ascii="Arial Unicode MS" w:eastAsia="Helvetica Neue" w:hAnsi="Arial Unicode MS" w:cs="Arial Unicode MS"/>
      <w:b/>
      <w:bCs/>
      <w:color w:val="000000"/>
      <w:sz w:val="22"/>
      <w:szCs w:val="22"/>
      <w:lang w:val="zh-CN"/>
    </w:rPr>
  </w:style>
  <w:style w:type="paragraph" w:styleId="ae">
    <w:name w:val="Balloon Text"/>
    <w:basedOn w:val="a"/>
    <w:link w:val="af"/>
    <w:uiPriority w:val="99"/>
    <w:semiHidden/>
    <w:unhideWhenUsed/>
    <w:rsid w:val="001A2350"/>
    <w:rPr>
      <w:rFonts w:ascii="Times New Roman" w:hAnsi="Times New Roman" w:cs="Times New Roman"/>
      <w:sz w:val="18"/>
      <w:szCs w:val="18"/>
    </w:rPr>
  </w:style>
  <w:style w:type="character" w:customStyle="1" w:styleId="af">
    <w:name w:val="批注框文本字符"/>
    <w:basedOn w:val="a0"/>
    <w:link w:val="ae"/>
    <w:uiPriority w:val="99"/>
    <w:semiHidden/>
    <w:rsid w:val="001A2350"/>
    <w:rPr>
      <w:rFonts w:eastAsia="Helvetica Neue"/>
      <w:color w:val="000000"/>
      <w:sz w:val="18"/>
      <w:szCs w:val="1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宋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45A66-3143-344F-8FC8-130731F4F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179</Words>
  <Characters>1025</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张世强</cp:lastModifiedBy>
  <cp:revision>3</cp:revision>
  <dcterms:created xsi:type="dcterms:W3CDTF">2017-06-18T12:43:00Z</dcterms:created>
  <dcterms:modified xsi:type="dcterms:W3CDTF">2017-06-18T12:58:00Z</dcterms:modified>
</cp:coreProperties>
</file>